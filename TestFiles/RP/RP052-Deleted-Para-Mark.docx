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DD7" w:rsidRDefault="00545DD7">
      <w:pPr>
        <w:pStyle w:val="Title"/>
        <w:ind w:left="180"/>
        <w:jc w:val="left"/>
      </w:pPr>
    </w:p>
    <w:p w:rsidR="00545DD7" w:rsidRDefault="00545DD7">
      <w:pPr>
        <w:pBdr>
          <w:top w:val="single" w:sz="6" w:space="1" w:color="auto" w:shadow="1"/>
          <w:left w:val="single" w:sz="6" w:space="1" w:color="auto" w:shadow="1"/>
          <w:bottom w:val="single" w:sz="6" w:space="30" w:color="auto" w:shadow="1"/>
          <w:right w:val="single" w:sz="6" w:space="1" w:color="auto" w:shadow="1"/>
        </w:pBdr>
        <w:shd w:val="pct5" w:color="auto" w:fill="auto"/>
        <w:jc w:val="center"/>
        <w:rPr>
          <w:rFonts w:ascii="Futura Medium" w:hAnsi="Futura Medium"/>
          <w:b/>
          <w:sz w:val="40"/>
        </w:rPr>
      </w:pPr>
      <w:r>
        <w:rPr>
          <w:rFonts w:ascii="Futura Medium" w:hAnsi="Futura Medium"/>
          <w:b/>
          <w:sz w:val="40"/>
        </w:rPr>
        <w:t xml:space="preserve">Schedule </w:t>
      </w:r>
      <w:r w:rsidR="005E0357">
        <w:rPr>
          <w:rFonts w:ascii="Futura Medium" w:hAnsi="Futura Medium"/>
          <w:b/>
          <w:sz w:val="40"/>
        </w:rPr>
        <w:t>XYZ</w:t>
      </w:r>
    </w:p>
    <w:p w:rsidR="00545DD7" w:rsidRDefault="005E0357">
      <w:pPr>
        <w:pBdr>
          <w:top w:val="single" w:sz="6" w:space="1" w:color="auto" w:shadow="1"/>
          <w:left w:val="single" w:sz="6" w:space="1" w:color="auto" w:shadow="1"/>
          <w:bottom w:val="single" w:sz="6" w:space="30" w:color="auto" w:shadow="1"/>
          <w:right w:val="single" w:sz="6" w:space="1" w:color="auto" w:shadow="1"/>
        </w:pBdr>
        <w:shd w:val="pct5" w:color="auto" w:fill="auto"/>
        <w:jc w:val="center"/>
        <w:rPr>
          <w:rFonts w:ascii="Futura Medium" w:hAnsi="Futura Medium"/>
          <w:b/>
          <w:sz w:val="40"/>
        </w:rPr>
      </w:pPr>
      <w:r>
        <w:rPr>
          <w:rFonts w:ascii="Futura Medium" w:hAnsi="Futura Medium"/>
          <w:b/>
          <w:sz w:val="40"/>
        </w:rPr>
        <w:t>Some Title</w:t>
      </w:r>
    </w:p>
    <w:p w:rsidR="00545DD7" w:rsidRDefault="005E0357">
      <w:pPr>
        <w:pBdr>
          <w:top w:val="single" w:sz="6" w:space="1" w:color="auto" w:shadow="1"/>
          <w:left w:val="single" w:sz="6" w:space="1" w:color="auto" w:shadow="1"/>
          <w:bottom w:val="single" w:sz="6" w:space="30" w:color="auto" w:shadow="1"/>
          <w:right w:val="single" w:sz="6" w:space="1" w:color="auto" w:shadow="1"/>
        </w:pBdr>
        <w:shd w:val="pct5" w:color="auto" w:fill="auto"/>
        <w:jc w:val="center"/>
        <w:rPr>
          <w:rFonts w:ascii="Futura Medium" w:hAnsi="Futura Medium"/>
          <w:b/>
          <w:sz w:val="40"/>
        </w:rPr>
      </w:pPr>
      <w:r>
        <w:rPr>
          <w:rFonts w:ascii="Futura Medium" w:hAnsi="Futura Medium"/>
          <w:b/>
          <w:sz w:val="40"/>
        </w:rPr>
        <w:t>SOME TOWER</w:t>
      </w:r>
    </w:p>
    <w:p w:rsidR="00545DD7" w:rsidRDefault="00545DD7">
      <w:pPr>
        <w:pStyle w:val="Title"/>
        <w:jc w:val="left"/>
      </w:pPr>
    </w:p>
    <w:p w:rsidR="00545DD7" w:rsidRDefault="00545DD7">
      <w:pPr>
        <w:pStyle w:val="Title"/>
        <w:jc w:val="left"/>
      </w:pPr>
    </w:p>
    <w:p w:rsidR="00545DD7" w:rsidRDefault="00545DD7">
      <w:pPr>
        <w:pStyle w:val="Title"/>
        <w:ind w:left="180"/>
        <w:jc w:val="left"/>
      </w:pPr>
    </w:p>
    <w:p w:rsidR="00545DD7" w:rsidRDefault="00545DD7">
      <w:pPr>
        <w:sectPr w:rsidR="00545DD7">
          <w:headerReference w:type="even" r:id="rId9"/>
          <w:headerReference w:type="default" r:id="rId10"/>
          <w:footerReference w:type="even" r:id="rId11"/>
          <w:footerReference w:type="default" r:id="rId12"/>
          <w:headerReference w:type="first" r:id="rId13"/>
          <w:footerReference w:type="first" r:id="rId14"/>
          <w:pgSz w:w="11907" w:h="16839" w:code="9"/>
          <w:pgMar w:top="1440" w:right="1728" w:bottom="1440" w:left="1728" w:header="720" w:footer="720" w:gutter="0"/>
          <w:cols w:space="720"/>
          <w:rtlGutter/>
          <w:docGrid w:linePitch="360"/>
        </w:sectPr>
      </w:pPr>
    </w:p>
    <w:p w:rsidR="00545DD7" w:rsidRDefault="00545DD7">
      <w:pPr>
        <w:pStyle w:val="Title"/>
      </w:pPr>
      <w:bookmarkStart w:id="0" w:name="_Toc11656141"/>
      <w:bookmarkStart w:id="1" w:name="_Toc11656214"/>
      <w:r>
        <w:lastRenderedPageBreak/>
        <w:t xml:space="preserve"> Table of Contents</w:t>
      </w:r>
      <w:bookmarkEnd w:id="0"/>
      <w:bookmarkEnd w:id="1"/>
    </w:p>
    <w:p w:rsidR="00545DD7" w:rsidRDefault="00545DD7">
      <w:pPr>
        <w:pStyle w:val="TOC1"/>
        <w:tabs>
          <w:tab w:val="left" w:pos="660"/>
          <w:tab w:val="right" w:leader="dot" w:pos="9939"/>
        </w:tabs>
        <w:rPr>
          <w:rFonts w:ascii="Times New Roman"/>
          <w:b w:val="0"/>
          <w:caps w:val="0"/>
          <w:noProof/>
          <w:sz w:val="24"/>
          <w:lang w:val="en-US"/>
        </w:rPr>
      </w:pPr>
      <w:r w:rsidRPr="00286725">
        <w:fldChar w:fldCharType="begin"/>
      </w:r>
      <w:r w:rsidRPr="00286725">
        <w:instrText xml:space="preserve"> TOC \o "1-1" \h \z \u </w:instrText>
      </w:r>
      <w:r w:rsidRPr="00286725">
        <w:fldChar w:fldCharType="separate"/>
      </w:r>
      <w:hyperlink w:anchor="_Toc307745046" w:history="1">
        <w:r w:rsidRPr="009814D0">
          <w:rPr>
            <w:rStyle w:val="Hyperlink"/>
            <w:rFonts w:cs="Arial"/>
            <w:noProof/>
          </w:rPr>
          <w:t>1.0</w:t>
        </w:r>
        <w:r>
          <w:rPr>
            <w:rFonts w:ascii="Times New Roman"/>
            <w:b w:val="0"/>
            <w:caps w:val="0"/>
            <w:noProof/>
            <w:sz w:val="24"/>
            <w:lang w:val="en-US"/>
          </w:rPr>
          <w:tab/>
        </w:r>
        <w:r w:rsidRPr="009814D0">
          <w:rPr>
            <w:rStyle w:val="Hyperlink"/>
            <w:noProof/>
          </w:rPr>
          <w:t>introduction</w:t>
        </w:r>
        <w:r>
          <w:rPr>
            <w:noProof/>
            <w:webHidden/>
          </w:rPr>
          <w:tab/>
        </w:r>
        <w:r>
          <w:rPr>
            <w:noProof/>
            <w:webHidden/>
          </w:rPr>
          <w:fldChar w:fldCharType="begin"/>
        </w:r>
        <w:r>
          <w:rPr>
            <w:noProof/>
            <w:webHidden/>
          </w:rPr>
          <w:instrText xml:space="preserve"> PAGEREF _Toc307745046 \h </w:instrText>
        </w:r>
        <w:r>
          <w:rPr>
            <w:noProof/>
            <w:webHidden/>
          </w:rPr>
        </w:r>
        <w:r>
          <w:rPr>
            <w:noProof/>
            <w:webHidden/>
          </w:rPr>
          <w:fldChar w:fldCharType="separate"/>
        </w:r>
        <w:r>
          <w:rPr>
            <w:noProof/>
            <w:webHidden/>
          </w:rPr>
          <w:t>3</w:t>
        </w:r>
        <w:r>
          <w:rPr>
            <w:noProof/>
            <w:webHidden/>
          </w:rPr>
          <w:fldChar w:fldCharType="end"/>
        </w:r>
      </w:hyperlink>
    </w:p>
    <w:p w:rsidR="00545DD7" w:rsidRDefault="002272B0">
      <w:pPr>
        <w:pStyle w:val="TOC1"/>
        <w:tabs>
          <w:tab w:val="left" w:pos="660"/>
          <w:tab w:val="right" w:leader="dot" w:pos="9939"/>
        </w:tabs>
        <w:rPr>
          <w:rFonts w:ascii="Times New Roman"/>
          <w:b w:val="0"/>
          <w:caps w:val="0"/>
          <w:noProof/>
          <w:sz w:val="24"/>
          <w:lang w:val="en-US"/>
        </w:rPr>
      </w:pPr>
      <w:hyperlink w:anchor="_Toc307745047" w:history="1">
        <w:r w:rsidR="00545DD7" w:rsidRPr="009814D0">
          <w:rPr>
            <w:rStyle w:val="Hyperlink"/>
            <w:rFonts w:cs="Arial"/>
            <w:noProof/>
          </w:rPr>
          <w:t>2.0</w:t>
        </w:r>
        <w:r w:rsidR="00545DD7">
          <w:rPr>
            <w:rFonts w:ascii="Times New Roman"/>
            <w:b w:val="0"/>
            <w:caps w:val="0"/>
            <w:noProof/>
            <w:sz w:val="24"/>
            <w:lang w:val="en-US"/>
          </w:rPr>
          <w:tab/>
        </w:r>
        <w:r w:rsidR="00545DD7" w:rsidRPr="009814D0">
          <w:rPr>
            <w:rStyle w:val="Hyperlink"/>
            <w:noProof/>
          </w:rPr>
          <w:t>business Critical Services</w:t>
        </w:r>
        <w:r w:rsidR="00545DD7">
          <w:rPr>
            <w:noProof/>
            <w:webHidden/>
          </w:rPr>
          <w:tab/>
        </w:r>
        <w:r w:rsidR="00545DD7">
          <w:rPr>
            <w:noProof/>
            <w:webHidden/>
          </w:rPr>
          <w:fldChar w:fldCharType="begin"/>
        </w:r>
        <w:r w:rsidR="00545DD7">
          <w:rPr>
            <w:noProof/>
            <w:webHidden/>
          </w:rPr>
          <w:instrText xml:space="preserve"> PAGEREF _Toc307745047 \h </w:instrText>
        </w:r>
        <w:r w:rsidR="00545DD7">
          <w:rPr>
            <w:noProof/>
            <w:webHidden/>
          </w:rPr>
        </w:r>
        <w:r w:rsidR="00545DD7">
          <w:rPr>
            <w:noProof/>
            <w:webHidden/>
          </w:rPr>
          <w:fldChar w:fldCharType="separate"/>
        </w:r>
        <w:r w:rsidR="00545DD7">
          <w:rPr>
            <w:noProof/>
            <w:webHidden/>
          </w:rPr>
          <w:t>3</w:t>
        </w:r>
        <w:r w:rsidR="00545DD7">
          <w:rPr>
            <w:noProof/>
            <w:webHidden/>
          </w:rPr>
          <w:fldChar w:fldCharType="end"/>
        </w:r>
      </w:hyperlink>
    </w:p>
    <w:p w:rsidR="00545DD7" w:rsidRDefault="002272B0">
      <w:pPr>
        <w:pStyle w:val="TOC1"/>
        <w:tabs>
          <w:tab w:val="left" w:pos="660"/>
          <w:tab w:val="right" w:leader="dot" w:pos="9939"/>
        </w:tabs>
        <w:rPr>
          <w:rFonts w:ascii="Times New Roman"/>
          <w:b w:val="0"/>
          <w:caps w:val="0"/>
          <w:noProof/>
          <w:sz w:val="24"/>
          <w:lang w:val="en-US"/>
        </w:rPr>
      </w:pPr>
      <w:hyperlink w:anchor="_Toc307745048" w:history="1">
        <w:r w:rsidR="00545DD7" w:rsidRPr="009814D0">
          <w:rPr>
            <w:rStyle w:val="Hyperlink"/>
            <w:rFonts w:cs="Arial"/>
            <w:noProof/>
          </w:rPr>
          <w:t>3.0</w:t>
        </w:r>
        <w:r w:rsidR="00545DD7">
          <w:rPr>
            <w:rFonts w:ascii="Times New Roman"/>
            <w:b w:val="0"/>
            <w:caps w:val="0"/>
            <w:noProof/>
            <w:sz w:val="24"/>
            <w:lang w:val="en-US"/>
          </w:rPr>
          <w:tab/>
        </w:r>
        <w:r w:rsidR="00545DD7" w:rsidRPr="009814D0">
          <w:rPr>
            <w:rStyle w:val="Hyperlink"/>
            <w:noProof/>
          </w:rPr>
          <w:t>Critical EVENTS</w:t>
        </w:r>
        <w:r w:rsidR="00545DD7">
          <w:rPr>
            <w:noProof/>
            <w:webHidden/>
          </w:rPr>
          <w:tab/>
        </w:r>
        <w:r w:rsidR="00545DD7">
          <w:rPr>
            <w:noProof/>
            <w:webHidden/>
          </w:rPr>
          <w:fldChar w:fldCharType="begin"/>
        </w:r>
        <w:r w:rsidR="00545DD7">
          <w:rPr>
            <w:noProof/>
            <w:webHidden/>
          </w:rPr>
          <w:instrText xml:space="preserve"> PAGEREF _Toc307745048 \h </w:instrText>
        </w:r>
        <w:r w:rsidR="00545DD7">
          <w:rPr>
            <w:noProof/>
            <w:webHidden/>
          </w:rPr>
        </w:r>
        <w:r w:rsidR="00545DD7">
          <w:rPr>
            <w:noProof/>
            <w:webHidden/>
          </w:rPr>
          <w:fldChar w:fldCharType="separate"/>
        </w:r>
        <w:r w:rsidR="00545DD7">
          <w:rPr>
            <w:noProof/>
            <w:webHidden/>
          </w:rPr>
          <w:t>3</w:t>
        </w:r>
        <w:r w:rsidR="00545DD7">
          <w:rPr>
            <w:noProof/>
            <w:webHidden/>
          </w:rPr>
          <w:fldChar w:fldCharType="end"/>
        </w:r>
      </w:hyperlink>
    </w:p>
    <w:p w:rsidR="00545DD7" w:rsidRDefault="002272B0">
      <w:pPr>
        <w:pStyle w:val="TOC1"/>
        <w:tabs>
          <w:tab w:val="left" w:pos="660"/>
          <w:tab w:val="right" w:leader="dot" w:pos="9939"/>
        </w:tabs>
        <w:rPr>
          <w:rFonts w:ascii="Times New Roman"/>
          <w:b w:val="0"/>
          <w:caps w:val="0"/>
          <w:noProof/>
          <w:sz w:val="24"/>
          <w:lang w:val="en-US"/>
        </w:rPr>
      </w:pPr>
      <w:hyperlink w:anchor="_Toc307745049" w:history="1">
        <w:r w:rsidR="00545DD7" w:rsidRPr="009814D0">
          <w:rPr>
            <w:rStyle w:val="Hyperlink"/>
            <w:rFonts w:cs="Arial"/>
            <w:noProof/>
          </w:rPr>
          <w:t>4.0</w:t>
        </w:r>
        <w:r w:rsidR="00545DD7">
          <w:rPr>
            <w:rFonts w:ascii="Times New Roman"/>
            <w:b w:val="0"/>
            <w:caps w:val="0"/>
            <w:noProof/>
            <w:sz w:val="24"/>
            <w:lang w:val="en-US"/>
          </w:rPr>
          <w:tab/>
        </w:r>
        <w:r w:rsidR="00545DD7" w:rsidRPr="009814D0">
          <w:rPr>
            <w:rStyle w:val="Hyperlink"/>
            <w:noProof/>
          </w:rPr>
          <w:t>Future Critical services or Critical Events</w:t>
        </w:r>
        <w:r w:rsidR="00545DD7">
          <w:rPr>
            <w:noProof/>
            <w:webHidden/>
          </w:rPr>
          <w:tab/>
        </w:r>
        <w:r w:rsidR="00545DD7">
          <w:rPr>
            <w:noProof/>
            <w:webHidden/>
          </w:rPr>
          <w:fldChar w:fldCharType="begin"/>
        </w:r>
        <w:r w:rsidR="00545DD7">
          <w:rPr>
            <w:noProof/>
            <w:webHidden/>
          </w:rPr>
          <w:instrText xml:space="preserve"> PAGEREF _Toc307745049 \h </w:instrText>
        </w:r>
        <w:r w:rsidR="00545DD7">
          <w:rPr>
            <w:noProof/>
            <w:webHidden/>
          </w:rPr>
        </w:r>
        <w:r w:rsidR="00545DD7">
          <w:rPr>
            <w:noProof/>
            <w:webHidden/>
          </w:rPr>
          <w:fldChar w:fldCharType="separate"/>
        </w:r>
        <w:r w:rsidR="00545DD7">
          <w:rPr>
            <w:noProof/>
            <w:webHidden/>
          </w:rPr>
          <w:t>3</w:t>
        </w:r>
        <w:r w:rsidR="00545DD7">
          <w:rPr>
            <w:noProof/>
            <w:webHidden/>
          </w:rPr>
          <w:fldChar w:fldCharType="end"/>
        </w:r>
      </w:hyperlink>
    </w:p>
    <w:p w:rsidR="00545DD7" w:rsidRDefault="002272B0">
      <w:pPr>
        <w:pStyle w:val="TOC1"/>
        <w:tabs>
          <w:tab w:val="left" w:pos="660"/>
          <w:tab w:val="right" w:leader="dot" w:pos="9939"/>
        </w:tabs>
        <w:rPr>
          <w:rFonts w:ascii="Times New Roman"/>
          <w:b w:val="0"/>
          <w:caps w:val="0"/>
          <w:noProof/>
          <w:sz w:val="24"/>
          <w:lang w:val="en-US"/>
        </w:rPr>
      </w:pPr>
      <w:hyperlink w:anchor="_Toc307745050" w:history="1">
        <w:r w:rsidR="00545DD7" w:rsidRPr="009814D0">
          <w:rPr>
            <w:rStyle w:val="Hyperlink"/>
            <w:rFonts w:cs="Arial"/>
            <w:noProof/>
          </w:rPr>
          <w:t>5.0</w:t>
        </w:r>
        <w:r w:rsidR="00545DD7">
          <w:rPr>
            <w:rFonts w:ascii="Times New Roman"/>
            <w:b w:val="0"/>
            <w:caps w:val="0"/>
            <w:noProof/>
            <w:sz w:val="24"/>
            <w:lang w:val="en-US"/>
          </w:rPr>
          <w:tab/>
        </w:r>
        <w:r w:rsidR="00545DD7" w:rsidRPr="009814D0">
          <w:rPr>
            <w:rStyle w:val="Hyperlink"/>
            <w:noProof/>
          </w:rPr>
          <w:t>Supplier obligations</w:t>
        </w:r>
        <w:r w:rsidR="00545DD7">
          <w:rPr>
            <w:noProof/>
            <w:webHidden/>
          </w:rPr>
          <w:tab/>
        </w:r>
        <w:r w:rsidR="00545DD7">
          <w:rPr>
            <w:noProof/>
            <w:webHidden/>
          </w:rPr>
          <w:fldChar w:fldCharType="begin"/>
        </w:r>
        <w:r w:rsidR="00545DD7">
          <w:rPr>
            <w:noProof/>
            <w:webHidden/>
          </w:rPr>
          <w:instrText xml:space="preserve"> PAGEREF _Toc307745050 \h </w:instrText>
        </w:r>
        <w:r w:rsidR="00545DD7">
          <w:rPr>
            <w:noProof/>
            <w:webHidden/>
          </w:rPr>
        </w:r>
        <w:r w:rsidR="00545DD7">
          <w:rPr>
            <w:noProof/>
            <w:webHidden/>
          </w:rPr>
          <w:fldChar w:fldCharType="separate"/>
        </w:r>
        <w:r w:rsidR="00545DD7">
          <w:rPr>
            <w:noProof/>
            <w:webHidden/>
          </w:rPr>
          <w:t>3</w:t>
        </w:r>
        <w:r w:rsidR="00545DD7">
          <w:rPr>
            <w:noProof/>
            <w:webHidden/>
          </w:rPr>
          <w:fldChar w:fldCharType="end"/>
        </w:r>
      </w:hyperlink>
    </w:p>
    <w:p w:rsidR="00545DD7" w:rsidRDefault="002272B0">
      <w:pPr>
        <w:pStyle w:val="TOC1"/>
        <w:tabs>
          <w:tab w:val="left" w:pos="660"/>
          <w:tab w:val="right" w:leader="dot" w:pos="9939"/>
        </w:tabs>
        <w:rPr>
          <w:rFonts w:ascii="Times New Roman"/>
          <w:b w:val="0"/>
          <w:caps w:val="0"/>
          <w:noProof/>
          <w:sz w:val="24"/>
          <w:lang w:val="en-US"/>
        </w:rPr>
      </w:pPr>
      <w:hyperlink w:anchor="_Toc307745051" w:history="1">
        <w:r w:rsidR="00545DD7" w:rsidRPr="009814D0">
          <w:rPr>
            <w:rStyle w:val="Hyperlink"/>
            <w:rFonts w:cs="Arial"/>
            <w:noProof/>
          </w:rPr>
          <w:t>6.0</w:t>
        </w:r>
        <w:r w:rsidR="00545DD7">
          <w:rPr>
            <w:rFonts w:ascii="Times New Roman"/>
            <w:b w:val="0"/>
            <w:caps w:val="0"/>
            <w:noProof/>
            <w:sz w:val="24"/>
            <w:lang w:val="en-US"/>
          </w:rPr>
          <w:tab/>
        </w:r>
        <w:r w:rsidR="00545DD7" w:rsidRPr="009814D0">
          <w:rPr>
            <w:rStyle w:val="Hyperlink"/>
            <w:noProof/>
          </w:rPr>
          <w:t>Current MNS Critical Services</w:t>
        </w:r>
        <w:r w:rsidR="00545DD7">
          <w:rPr>
            <w:noProof/>
            <w:webHidden/>
          </w:rPr>
          <w:tab/>
        </w:r>
        <w:r w:rsidR="00545DD7">
          <w:rPr>
            <w:noProof/>
            <w:webHidden/>
          </w:rPr>
          <w:fldChar w:fldCharType="begin"/>
        </w:r>
        <w:r w:rsidR="00545DD7">
          <w:rPr>
            <w:noProof/>
            <w:webHidden/>
          </w:rPr>
          <w:instrText xml:space="preserve"> PAGEREF _Toc307745051 \h </w:instrText>
        </w:r>
        <w:r w:rsidR="00545DD7">
          <w:rPr>
            <w:noProof/>
            <w:webHidden/>
          </w:rPr>
        </w:r>
        <w:r w:rsidR="00545DD7">
          <w:rPr>
            <w:noProof/>
            <w:webHidden/>
          </w:rPr>
          <w:fldChar w:fldCharType="separate"/>
        </w:r>
        <w:r w:rsidR="00545DD7">
          <w:rPr>
            <w:noProof/>
            <w:webHidden/>
          </w:rPr>
          <w:t>4</w:t>
        </w:r>
        <w:r w:rsidR="00545DD7">
          <w:rPr>
            <w:noProof/>
            <w:webHidden/>
          </w:rPr>
          <w:fldChar w:fldCharType="end"/>
        </w:r>
      </w:hyperlink>
    </w:p>
    <w:p w:rsidR="00545DD7" w:rsidRDefault="00545DD7">
      <w:r w:rsidRPr="00286725">
        <w:fldChar w:fldCharType="end"/>
      </w:r>
      <w:r>
        <w:br w:type="page"/>
      </w:r>
    </w:p>
    <w:p w:rsidR="00545DD7" w:rsidRPr="001A5D8D" w:rsidRDefault="00545DD7" w:rsidP="005E001B">
      <w:pPr>
        <w:pStyle w:val="Heading1Numbered"/>
        <w:numPr>
          <w:ilvl w:val="0"/>
          <w:numId w:val="12"/>
        </w:numPr>
        <w:rPr>
          <w:sz w:val="28"/>
          <w:szCs w:val="28"/>
        </w:rPr>
      </w:pPr>
      <w:bookmarkStart w:id="2" w:name="_Toc292890095"/>
      <w:bookmarkStart w:id="3" w:name="_Toc307745046"/>
      <w:r w:rsidRPr="001A5D8D">
        <w:rPr>
          <w:sz w:val="28"/>
          <w:szCs w:val="28"/>
        </w:rPr>
        <w:t>introduction</w:t>
      </w:r>
      <w:bookmarkEnd w:id="2"/>
      <w:bookmarkEnd w:id="3"/>
    </w:p>
    <w:p w:rsidR="00545DD7" w:rsidRPr="00174BCD" w:rsidRDefault="00545DD7" w:rsidP="00896140">
      <w:pPr>
        <w:pStyle w:val="TableText"/>
        <w:ind w:left="426"/>
        <w:jc w:val="both"/>
      </w:pPr>
      <w:r w:rsidRPr="00174BCD">
        <w:t>This Schedule describes the Customer Group requirements related to Critical Services and Critical Events.</w:t>
      </w:r>
    </w:p>
    <w:p w:rsidR="00545DD7" w:rsidRPr="001A5D8D" w:rsidRDefault="00545DD7" w:rsidP="001A5D8D">
      <w:pPr>
        <w:pStyle w:val="Heading1Numbered"/>
        <w:numPr>
          <w:ilvl w:val="0"/>
          <w:numId w:val="12"/>
        </w:numPr>
        <w:rPr>
          <w:sz w:val="28"/>
          <w:szCs w:val="28"/>
        </w:rPr>
      </w:pPr>
      <w:bookmarkStart w:id="4" w:name="_Toc307745047"/>
      <w:bookmarkStart w:id="5" w:name="_Toc25309020"/>
      <w:r w:rsidRPr="001A5D8D">
        <w:rPr>
          <w:sz w:val="28"/>
          <w:szCs w:val="28"/>
        </w:rPr>
        <w:t>business Critical Services</w:t>
      </w:r>
      <w:bookmarkEnd w:id="4"/>
    </w:p>
    <w:p w:rsidR="00545DD7" w:rsidRPr="00174BCD" w:rsidRDefault="00545DD7" w:rsidP="00896140">
      <w:pPr>
        <w:pStyle w:val="TableText"/>
        <w:ind w:left="426"/>
        <w:jc w:val="both"/>
      </w:pPr>
      <w:r w:rsidRPr="00174BCD">
        <w:t xml:space="preserve">The Service Interruption Process (SIP) describes the methodology applied throughout the Customer Group to define Critical Services. The Supplier shall provide the Services in compliance with the SIP process that forms part </w:t>
      </w:r>
      <w:r w:rsidR="005E0357">
        <w:t>of the Customer Group Policies.</w:t>
      </w:r>
    </w:p>
    <w:p w:rsidR="00545DD7" w:rsidRPr="001A5D8D" w:rsidRDefault="00545DD7" w:rsidP="001A5D8D">
      <w:pPr>
        <w:pStyle w:val="Heading1Numbered"/>
        <w:numPr>
          <w:ilvl w:val="0"/>
          <w:numId w:val="12"/>
        </w:numPr>
        <w:rPr>
          <w:sz w:val="28"/>
          <w:szCs w:val="28"/>
        </w:rPr>
      </w:pPr>
      <w:bookmarkStart w:id="6" w:name="_Toc292890097"/>
      <w:bookmarkStart w:id="7" w:name="_Toc307745048"/>
      <w:bookmarkStart w:id="8" w:name="_Toc25309021"/>
      <w:bookmarkEnd w:id="5"/>
      <w:r w:rsidRPr="001A5D8D">
        <w:rPr>
          <w:sz w:val="28"/>
          <w:szCs w:val="28"/>
        </w:rPr>
        <w:t>Critical EVENTS</w:t>
      </w:r>
      <w:bookmarkEnd w:id="6"/>
      <w:bookmarkEnd w:id="7"/>
    </w:p>
    <w:p w:rsidR="00545DD7" w:rsidRDefault="00545DD7">
      <w:pPr>
        <w:pStyle w:val="TableText"/>
        <w:jc w:val="both"/>
      </w:pPr>
      <w:r w:rsidRPr="00174BCD">
        <w:t xml:space="preserve">A Critical Event means, an incident that may, at the discretion of the Customer, have a material adverse impact on those businesses and operations of the Customer that, when interrupted or unavailable for a certain </w:t>
      </w:r>
      <w:proofErr w:type="gramStart"/>
      <w:r w:rsidRPr="00174BCD">
        <w:t>period of time</w:t>
      </w:r>
      <w:proofErr w:type="gramEnd"/>
      <w:r w:rsidRPr="00174BCD">
        <w:t>, would significantly jeopardize the operation of the Customer Groups organization.</w:t>
      </w:r>
    </w:p>
    <w:p w:rsidR="00545DD7" w:rsidRDefault="00545DD7" w:rsidP="001A5D8D">
      <w:pPr>
        <w:pStyle w:val="Heading1Numbered"/>
        <w:numPr>
          <w:ilvl w:val="0"/>
          <w:numId w:val="12"/>
        </w:numPr>
        <w:rPr>
          <w:sz w:val="28"/>
          <w:szCs w:val="28"/>
        </w:rPr>
      </w:pPr>
      <w:bookmarkStart w:id="9" w:name="_Toc292890099"/>
      <w:bookmarkStart w:id="10" w:name="_Toc307745049"/>
      <w:bookmarkEnd w:id="8"/>
      <w:r w:rsidRPr="001A5D8D">
        <w:rPr>
          <w:sz w:val="28"/>
          <w:szCs w:val="28"/>
        </w:rPr>
        <w:t>Future Critical services or Critical Events</w:t>
      </w:r>
      <w:bookmarkEnd w:id="9"/>
      <w:bookmarkEnd w:id="10"/>
    </w:p>
    <w:p w:rsidR="00545DD7" w:rsidRPr="007C15E2" w:rsidRDefault="00545DD7" w:rsidP="00AA6252">
      <w:pPr>
        <w:pStyle w:val="Heading2"/>
        <w:rPr>
          <w:b w:val="0"/>
          <w:bCs/>
          <w:sz w:val="22"/>
          <w:szCs w:val="22"/>
        </w:rPr>
      </w:pPr>
      <w:r w:rsidRPr="007C15E2">
        <w:rPr>
          <w:b w:val="0"/>
          <w:bCs/>
          <w:sz w:val="22"/>
          <w:szCs w:val="22"/>
        </w:rPr>
        <w:t>The parties acknowledge that the relative importance of Critical Services or Critical Events may change as Customer Group</w:t>
      </w:r>
      <w:r w:rsidRPr="007C15E2">
        <w:rPr>
          <w:b w:val="0"/>
          <w:bCs/>
          <w:sz w:val="22"/>
          <w:szCs w:val="22"/>
        </w:rPr>
        <w:t>’</w:t>
      </w:r>
      <w:r w:rsidRPr="007C15E2">
        <w:rPr>
          <w:b w:val="0"/>
          <w:bCs/>
          <w:sz w:val="22"/>
          <w:szCs w:val="22"/>
        </w:rPr>
        <w:t>s business needs evolve.  Accordingly, from time to time, the Parties will review and update the list of Critical Services and Critical Events.</w:t>
      </w:r>
    </w:p>
    <w:p w:rsidR="00545DD7" w:rsidRPr="007C15E2" w:rsidDel="00BC64EB" w:rsidRDefault="00545DD7" w:rsidP="00BC64EB">
      <w:pPr>
        <w:pStyle w:val="Heading1Numbered"/>
        <w:rPr>
          <w:del w:id="11" w:author="Author"/>
        </w:rPr>
      </w:pPr>
    </w:p>
    <w:p w:rsidR="00545DD7" w:rsidRPr="001A5D8D" w:rsidRDefault="00545DD7" w:rsidP="001A5D8D">
      <w:pPr>
        <w:pStyle w:val="Heading1Numbered"/>
        <w:numPr>
          <w:ilvl w:val="0"/>
          <w:numId w:val="12"/>
        </w:numPr>
        <w:rPr>
          <w:sz w:val="28"/>
          <w:szCs w:val="28"/>
        </w:rPr>
      </w:pPr>
      <w:bookmarkStart w:id="12" w:name="_Toc292890100"/>
      <w:bookmarkStart w:id="13" w:name="_Toc307745050"/>
      <w:r w:rsidRPr="001A5D8D">
        <w:rPr>
          <w:sz w:val="28"/>
          <w:szCs w:val="28"/>
        </w:rPr>
        <w:t>Supplier obligations</w:t>
      </w:r>
      <w:bookmarkEnd w:id="12"/>
      <w:bookmarkEnd w:id="13"/>
    </w:p>
    <w:p w:rsidR="00545DD7" w:rsidRDefault="00545DD7" w:rsidP="00940D1B">
      <w:pPr>
        <w:pStyle w:val="BodyText1"/>
        <w:rPr>
          <w:rFonts w:ascii="Arial" w:hAnsi="Arial"/>
          <w:sz w:val="22"/>
        </w:rPr>
      </w:pPr>
      <w:r w:rsidRPr="00120F38">
        <w:rPr>
          <w:rFonts w:ascii="Arial" w:hAnsi="Arial"/>
          <w:sz w:val="22"/>
        </w:rPr>
        <w:t xml:space="preserve">The Supplier obligations with respect to Critical Services and Critical Events are set out in Clause </w:t>
      </w:r>
      <w:r w:rsidR="005E0357">
        <w:rPr>
          <w:rFonts w:ascii="Arial" w:hAnsi="Arial"/>
          <w:sz w:val="22"/>
        </w:rPr>
        <w:t>XYZ</w:t>
      </w:r>
      <w:r w:rsidRPr="00120F38">
        <w:rPr>
          <w:rFonts w:ascii="Arial" w:hAnsi="Arial"/>
          <w:sz w:val="22"/>
        </w:rPr>
        <w:t xml:space="preserve"> of the Master Agreement and Clause </w:t>
      </w:r>
      <w:r w:rsidR="005E0357">
        <w:rPr>
          <w:rFonts w:ascii="Arial" w:hAnsi="Arial"/>
          <w:sz w:val="22"/>
        </w:rPr>
        <w:t>ABC</w:t>
      </w:r>
      <w:r w:rsidRPr="00120F38">
        <w:rPr>
          <w:rFonts w:ascii="Arial" w:hAnsi="Arial"/>
          <w:sz w:val="22"/>
        </w:rPr>
        <w:t xml:space="preserve"> of each Service Agreement.</w:t>
      </w:r>
    </w:p>
    <w:p w:rsidR="00545DD7" w:rsidRDefault="00545DD7" w:rsidP="00750626">
      <w:pPr>
        <w:pStyle w:val="BodyText1"/>
        <w:rPr>
          <w:rFonts w:ascii="Arial" w:hAnsi="Arial"/>
          <w:sz w:val="22"/>
        </w:rPr>
      </w:pPr>
    </w:p>
    <w:p w:rsidR="00545DD7" w:rsidRPr="001A5D8D" w:rsidRDefault="00545DD7" w:rsidP="001A5D8D">
      <w:pPr>
        <w:pStyle w:val="Heading1Numbered"/>
        <w:numPr>
          <w:ilvl w:val="0"/>
          <w:numId w:val="12"/>
        </w:numPr>
        <w:rPr>
          <w:sz w:val="28"/>
          <w:szCs w:val="28"/>
        </w:rPr>
      </w:pPr>
      <w:bookmarkStart w:id="14" w:name="_Toc292890101"/>
      <w:bookmarkStart w:id="15" w:name="_Toc307745051"/>
      <w:r w:rsidRPr="001A5D8D">
        <w:rPr>
          <w:sz w:val="28"/>
          <w:szCs w:val="28"/>
        </w:rPr>
        <w:t xml:space="preserve">Current </w:t>
      </w:r>
      <w:bookmarkStart w:id="16" w:name="_GoBack"/>
      <w:bookmarkEnd w:id="16"/>
      <w:r w:rsidRPr="001A5D8D">
        <w:rPr>
          <w:sz w:val="28"/>
          <w:szCs w:val="28"/>
        </w:rPr>
        <w:t>Critical Services</w:t>
      </w:r>
      <w:bookmarkEnd w:id="14"/>
      <w:bookmarkEnd w:id="15"/>
    </w:p>
    <w:p w:rsidR="00545DD7" w:rsidRPr="00120F38" w:rsidRDefault="00545DD7" w:rsidP="00B04457">
      <w:pPr>
        <w:pStyle w:val="BodyText1"/>
        <w:rPr>
          <w:rFonts w:ascii="Arial" w:hAnsi="Arial"/>
          <w:sz w:val="22"/>
        </w:rPr>
      </w:pPr>
      <w:r w:rsidRPr="00120F38">
        <w:rPr>
          <w:rFonts w:ascii="Arial" w:hAnsi="Arial"/>
          <w:sz w:val="22"/>
        </w:rPr>
        <w:t>Current Critical Service</w:t>
      </w:r>
      <w:r w:rsidR="005E0357">
        <w:rPr>
          <w:rFonts w:ascii="Arial" w:hAnsi="Arial"/>
          <w:sz w:val="22"/>
        </w:rPr>
        <w:t>s are listed in Attachment XYZ-A</w:t>
      </w:r>
    </w:p>
    <w:sectPr w:rsidR="00545DD7" w:rsidRPr="00120F38" w:rsidSect="001D60A1">
      <w:headerReference w:type="default" r:id="rId15"/>
      <w:footerReference w:type="default" r:id="rId16"/>
      <w:pgSz w:w="11907" w:h="16839" w:code="9"/>
      <w:pgMar w:top="1728" w:right="1238" w:bottom="1728" w:left="720" w:header="720" w:footer="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2B0" w:rsidRDefault="002272B0">
      <w:r>
        <w:separator/>
      </w:r>
    </w:p>
  </w:endnote>
  <w:endnote w:type="continuationSeparator" w:id="0">
    <w:p w:rsidR="002272B0" w:rsidRDefault="00227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old">
    <w:panose1 w:val="00000000000000000000"/>
    <w:charset w:val="00"/>
    <w:family w:val="auto"/>
    <w:notTrueType/>
    <w:pitch w:val="variable"/>
    <w:sig w:usb0="00000003" w:usb1="00000000" w:usb2="00000000" w:usb3="00000000" w:csb0="00000001" w:csb1="00000000"/>
  </w:font>
  <w:font w:name="Futura Light">
    <w:panose1 w:val="00000000000000000000"/>
    <w:charset w:val="00"/>
    <w:family w:val="auto"/>
    <w:notTrueType/>
    <w:pitch w:val="variable"/>
    <w:sig w:usb0="00000003" w:usb1="00000000" w:usb2="00000000" w:usb3="00000000" w:csb0="00000001" w:csb1="00000000"/>
  </w:font>
  <w:font w:name="Futura Medium">
    <w:altName w:val="Courier"/>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DD7" w:rsidRPr="000D2BC9" w:rsidRDefault="00545DD7" w:rsidP="000D2B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DD7" w:rsidRPr="000D2BC9" w:rsidRDefault="00545DD7" w:rsidP="000D2B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C9" w:rsidRDefault="000D2B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DD7" w:rsidRPr="000D2BC9" w:rsidRDefault="00545DD7" w:rsidP="000D2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2B0" w:rsidRDefault="002272B0">
      <w:r>
        <w:separator/>
      </w:r>
    </w:p>
  </w:footnote>
  <w:footnote w:type="continuationSeparator" w:id="0">
    <w:p w:rsidR="002272B0" w:rsidRDefault="00227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C9" w:rsidRDefault="000D2B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DD7" w:rsidRDefault="00545DD7">
    <w:pPr>
      <w:pStyle w:val="Header"/>
      <w:tabs>
        <w:tab w:val="clear" w:pos="9360"/>
        <w:tab w:val="right" w:pos="13320"/>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BC9" w:rsidRDefault="000D2B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DD7" w:rsidRDefault="00545DD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596701A"/>
    <w:lvl w:ilvl="0">
      <w:start w:val="1"/>
      <w:numFmt w:val="decimal"/>
      <w:pStyle w:val="ListNumber4"/>
      <w:lvlText w:val="%1."/>
      <w:lvlJc w:val="left"/>
      <w:pPr>
        <w:tabs>
          <w:tab w:val="num" w:pos="1440"/>
        </w:tabs>
        <w:ind w:left="1440" w:hanging="360"/>
      </w:pPr>
      <w:rPr>
        <w:rFonts w:cs="Times New Roman"/>
      </w:rPr>
    </w:lvl>
  </w:abstractNum>
  <w:abstractNum w:abstractNumId="1" w15:restartNumberingAfterBreak="0">
    <w:nsid w:val="FFFFFF7E"/>
    <w:multiLevelType w:val="singleLevel"/>
    <w:tmpl w:val="D2A6D404"/>
    <w:lvl w:ilvl="0">
      <w:start w:val="1"/>
      <w:numFmt w:val="decimal"/>
      <w:pStyle w:val="ListNumber3"/>
      <w:lvlText w:val="%1."/>
      <w:lvlJc w:val="left"/>
      <w:pPr>
        <w:tabs>
          <w:tab w:val="num" w:pos="1080"/>
        </w:tabs>
        <w:ind w:left="1080" w:hanging="360"/>
      </w:pPr>
      <w:rPr>
        <w:rFonts w:cs="Times New Roman"/>
      </w:rPr>
    </w:lvl>
  </w:abstractNum>
  <w:abstractNum w:abstractNumId="2" w15:restartNumberingAfterBreak="0">
    <w:nsid w:val="FFFFFF7F"/>
    <w:multiLevelType w:val="singleLevel"/>
    <w:tmpl w:val="266097EC"/>
    <w:lvl w:ilvl="0">
      <w:start w:val="1"/>
      <w:numFmt w:val="decimal"/>
      <w:pStyle w:val="ListNumber2"/>
      <w:lvlText w:val="%1."/>
      <w:lvlJc w:val="left"/>
      <w:pPr>
        <w:tabs>
          <w:tab w:val="num" w:pos="720"/>
        </w:tabs>
        <w:ind w:left="720" w:hanging="360"/>
      </w:pPr>
      <w:rPr>
        <w:rFonts w:cs="Times New Roman"/>
      </w:rPr>
    </w:lvl>
  </w:abstractNum>
  <w:abstractNum w:abstractNumId="3" w15:restartNumberingAfterBreak="0">
    <w:nsid w:val="FFFFFF81"/>
    <w:multiLevelType w:val="singleLevel"/>
    <w:tmpl w:val="6220BF18"/>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E3C23398"/>
    <w:lvl w:ilvl="0">
      <w:start w:val="1"/>
      <w:numFmt w:val="bullet"/>
      <w:pStyle w:val="ListBullet3"/>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4F6EBA7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D218A008"/>
    <w:lvl w:ilvl="0">
      <w:start w:val="1"/>
      <w:numFmt w:val="decimal"/>
      <w:pStyle w:val="Heading5Numbered"/>
      <w:lvlText w:val="%1."/>
      <w:lvlJc w:val="left"/>
      <w:pPr>
        <w:tabs>
          <w:tab w:val="num" w:pos="360"/>
        </w:tabs>
        <w:ind w:left="360" w:hanging="360"/>
      </w:pPr>
      <w:rPr>
        <w:rFonts w:cs="Times New Roman"/>
      </w:rPr>
    </w:lvl>
  </w:abstractNum>
  <w:abstractNum w:abstractNumId="7" w15:restartNumberingAfterBreak="0">
    <w:nsid w:val="FFFFFF89"/>
    <w:multiLevelType w:val="singleLevel"/>
    <w:tmpl w:val="B0B0BB7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5D864A7"/>
    <w:multiLevelType w:val="multilevel"/>
    <w:tmpl w:val="D40A192C"/>
    <w:lvl w:ilvl="0">
      <w:start w:val="1"/>
      <w:numFmt w:val="decimal"/>
      <w:lvlRestart w:val="0"/>
      <w:lvlText w:val="%1."/>
      <w:lvlJc w:val="left"/>
      <w:pPr>
        <w:tabs>
          <w:tab w:val="num" w:pos="720"/>
        </w:tabs>
        <w:ind w:left="720" w:hanging="504"/>
      </w:pPr>
      <w:rPr>
        <w:rFonts w:ascii="Arial" w:hAnsi="Arial" w:cs="Arial" w:hint="default"/>
        <w:b w:val="0"/>
        <w:i w:val="0"/>
        <w:color w:val="auto"/>
        <w:sz w:val="22"/>
      </w:rPr>
    </w:lvl>
    <w:lvl w:ilvl="1">
      <w:start w:val="1"/>
      <w:numFmt w:val="decimal"/>
      <w:lvlText w:val="%1.%2."/>
      <w:lvlJc w:val="left"/>
      <w:pPr>
        <w:tabs>
          <w:tab w:val="num" w:pos="720"/>
        </w:tabs>
        <w:ind w:left="720" w:hanging="504"/>
      </w:pPr>
      <w:rPr>
        <w:rFonts w:ascii="Arial" w:hAnsi="Arial" w:cs="Arial" w:hint="default"/>
        <w:b w:val="0"/>
        <w:i w:val="0"/>
        <w:sz w:val="22"/>
      </w:rPr>
    </w:lvl>
    <w:lvl w:ilvl="2">
      <w:start w:val="1"/>
      <w:numFmt w:val="decimal"/>
      <w:lvlText w:val="%1.%2.%3."/>
      <w:lvlJc w:val="left"/>
      <w:pPr>
        <w:tabs>
          <w:tab w:val="num" w:pos="1296"/>
        </w:tabs>
        <w:ind w:left="1296" w:hanging="1080"/>
      </w:pPr>
      <w:rPr>
        <w:rFonts w:ascii="Arial" w:hAnsi="Arial" w:cs="Arial" w:hint="default"/>
        <w:b w:val="0"/>
        <w:i w:val="0"/>
        <w:sz w:val="22"/>
      </w:rPr>
    </w:lvl>
    <w:lvl w:ilvl="3">
      <w:start w:val="1"/>
      <w:numFmt w:val="decimal"/>
      <w:lvlText w:val="%1.%2.%3.%4."/>
      <w:lvlJc w:val="left"/>
      <w:pPr>
        <w:tabs>
          <w:tab w:val="num" w:pos="1296"/>
        </w:tabs>
        <w:ind w:left="1296" w:hanging="1080"/>
      </w:pPr>
      <w:rPr>
        <w:rFonts w:ascii="Arial" w:hAnsi="Arial" w:cs="Arial" w:hint="default"/>
        <w:b w:val="0"/>
        <w:i w:val="0"/>
        <w:sz w:val="22"/>
      </w:rPr>
    </w:lvl>
    <w:lvl w:ilvl="4">
      <w:start w:val="1"/>
      <w:numFmt w:val="upperLetter"/>
      <w:lvlText w:val="%5."/>
      <w:lvlJc w:val="left"/>
      <w:pPr>
        <w:tabs>
          <w:tab w:val="num" w:pos="1296"/>
        </w:tabs>
        <w:ind w:left="1296" w:hanging="576"/>
      </w:pPr>
      <w:rPr>
        <w:rFonts w:cs="Times New Roman" w:hint="default"/>
      </w:rPr>
    </w:lvl>
    <w:lvl w:ilvl="5">
      <w:start w:val="1"/>
      <w:numFmt w:val="decimal"/>
      <w:lvlText w:val="%6."/>
      <w:lvlJc w:val="left"/>
      <w:pPr>
        <w:tabs>
          <w:tab w:val="num" w:pos="1296"/>
        </w:tabs>
        <w:ind w:left="1296" w:hanging="576"/>
      </w:pPr>
      <w:rPr>
        <w:rFonts w:cs="Times New Roman" w:hint="default"/>
      </w:rPr>
    </w:lvl>
    <w:lvl w:ilvl="6">
      <w:start w:val="1"/>
      <w:numFmt w:val="lowerLetter"/>
      <w:lvlText w:val="%7."/>
      <w:lvlJc w:val="left"/>
      <w:pPr>
        <w:tabs>
          <w:tab w:val="num" w:pos="1728"/>
        </w:tabs>
        <w:ind w:left="1728" w:hanging="432"/>
      </w:pPr>
      <w:rPr>
        <w:rFonts w:cs="Times New Roman" w:hint="default"/>
      </w:rPr>
    </w:lvl>
    <w:lvl w:ilvl="7">
      <w:start w:val="1"/>
      <w:numFmt w:val="lowerRoman"/>
      <w:lvlText w:val="%8.)"/>
      <w:lvlJc w:val="left"/>
      <w:pPr>
        <w:tabs>
          <w:tab w:val="num" w:pos="1728"/>
        </w:tabs>
        <w:ind w:left="1728" w:hanging="432"/>
      </w:pPr>
      <w:rPr>
        <w:rFonts w:cs="Times New Roman" w:hint="default"/>
      </w:rPr>
    </w:lvl>
    <w:lvl w:ilvl="8">
      <w:start w:val="1"/>
      <w:numFmt w:val="none"/>
      <w:lvlText w:val=""/>
      <w:lvlJc w:val="left"/>
      <w:pPr>
        <w:tabs>
          <w:tab w:val="num" w:pos="360"/>
        </w:tabs>
      </w:pPr>
      <w:rPr>
        <w:rFonts w:cs="Times New Roman" w:hint="default"/>
      </w:rPr>
    </w:lvl>
  </w:abstractNum>
  <w:abstractNum w:abstractNumId="9" w15:restartNumberingAfterBreak="0">
    <w:nsid w:val="0BD7723D"/>
    <w:multiLevelType w:val="multilevel"/>
    <w:tmpl w:val="4BDC87BC"/>
    <w:lvl w:ilvl="0">
      <w:start w:val="1"/>
      <w:numFmt w:val="decimal"/>
      <w:lvlText w:val="%1."/>
      <w:lvlJc w:val="left"/>
      <w:pPr>
        <w:tabs>
          <w:tab w:val="num" w:pos="1627"/>
        </w:tabs>
        <w:ind w:left="1627" w:hanging="547"/>
      </w:pPr>
      <w:rPr>
        <w:rFonts w:ascii="Times New Roman" w:hAnsi="Times New Roman" w:cs="Times New Roman" w:hint="default"/>
        <w:b w:val="0"/>
        <w:i w:val="0"/>
        <w:color w:val="auto"/>
        <w:sz w:val="22"/>
      </w:rPr>
    </w:lvl>
    <w:lvl w:ilvl="1">
      <w:start w:val="1"/>
      <w:numFmt w:val="decimal"/>
      <w:lvlText w:val="%1.%2."/>
      <w:lvlJc w:val="left"/>
      <w:pPr>
        <w:tabs>
          <w:tab w:val="num" w:pos="2160"/>
        </w:tabs>
        <w:ind w:left="2160" w:hanging="893"/>
      </w:pPr>
      <w:rPr>
        <w:rFonts w:ascii="Times New Roman" w:hAnsi="Times New Roman" w:cs="Times New Roman" w:hint="default"/>
        <w:b w:val="0"/>
        <w:i w:val="0"/>
        <w:sz w:val="22"/>
      </w:rPr>
    </w:lvl>
    <w:lvl w:ilvl="2">
      <w:start w:val="1"/>
      <w:numFmt w:val="decimal"/>
      <w:lvlText w:val="%1.%2.%3."/>
      <w:lvlJc w:val="left"/>
      <w:pPr>
        <w:tabs>
          <w:tab w:val="num" w:pos="2707"/>
        </w:tabs>
        <w:ind w:left="2707" w:hanging="1080"/>
      </w:pPr>
      <w:rPr>
        <w:rFonts w:ascii="Times New Roman" w:hAnsi="Times New Roman" w:cs="Times New Roman" w:hint="default"/>
        <w:b w:val="0"/>
        <w:i w:val="0"/>
        <w:sz w:val="22"/>
      </w:rPr>
    </w:lvl>
    <w:lvl w:ilvl="3">
      <w:start w:val="1"/>
      <w:numFmt w:val="decimal"/>
      <w:lvlText w:val="%1.%2.%3.%4"/>
      <w:lvlJc w:val="left"/>
      <w:pPr>
        <w:tabs>
          <w:tab w:val="num" w:pos="3240"/>
        </w:tabs>
        <w:ind w:left="3240" w:hanging="1613"/>
      </w:pPr>
      <w:rPr>
        <w:rFonts w:ascii="Times New Roman" w:hAnsi="Times New Roman" w:cs="Times New Roman" w:hint="default"/>
        <w:b w:val="0"/>
        <w:i w:val="0"/>
        <w:sz w:val="22"/>
      </w:rPr>
    </w:lvl>
    <w:lvl w:ilvl="4">
      <w:start w:val="1"/>
      <w:numFmt w:val="none"/>
      <w:lvlText w:val=""/>
      <w:lvlJc w:val="left"/>
      <w:pPr>
        <w:tabs>
          <w:tab w:val="num" w:pos="36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10" w15:restartNumberingAfterBreak="0">
    <w:nsid w:val="0FE44251"/>
    <w:multiLevelType w:val="hybridMultilevel"/>
    <w:tmpl w:val="E084C9F2"/>
    <w:lvl w:ilvl="0" w:tplc="EFC28B4C">
      <w:start w:val="1"/>
      <w:numFmt w:val="bullet"/>
      <w:pStyle w:val="TableLevel3-4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247115"/>
    <w:multiLevelType w:val="multilevel"/>
    <w:tmpl w:val="A602192E"/>
    <w:lvl w:ilvl="0">
      <w:start w:val="1"/>
      <w:numFmt w:val="decimal"/>
      <w:pStyle w:val="Heading11"/>
      <w:lvlText w:val="ARTICLE %1"/>
      <w:lvlJc w:val="left"/>
      <w:pPr>
        <w:tabs>
          <w:tab w:val="num" w:pos="1440"/>
        </w:tabs>
        <w:ind w:left="771" w:hanging="771"/>
      </w:pPr>
      <w:rPr>
        <w:rFonts w:cs="Times New Roman" w:hint="default"/>
      </w:rPr>
    </w:lvl>
    <w:lvl w:ilvl="1">
      <w:start w:val="1"/>
      <w:numFmt w:val="decimalZero"/>
      <w:pStyle w:val="Heading21"/>
      <w:isLgl/>
      <w:lvlText w:val="%1.%2."/>
      <w:lvlJc w:val="left"/>
      <w:pPr>
        <w:tabs>
          <w:tab w:val="num" w:pos="900"/>
        </w:tabs>
        <w:ind w:left="900" w:hanging="540"/>
      </w:pPr>
      <w:rPr>
        <w:rFonts w:cs="Times New Roman" w:hint="default"/>
      </w:rPr>
    </w:lvl>
    <w:lvl w:ilvl="2">
      <w:start w:val="1"/>
      <w:numFmt w:val="decimal"/>
      <w:pStyle w:val="Heading31"/>
      <w:lvlText w:val="(%3)"/>
      <w:lvlJc w:val="left"/>
      <w:pPr>
        <w:tabs>
          <w:tab w:val="num" w:pos="2520"/>
        </w:tabs>
        <w:ind w:left="2520" w:hanging="720"/>
      </w:pPr>
      <w:rPr>
        <w:rFonts w:cs="Times New Roman" w:hint="default"/>
      </w:rPr>
    </w:lvl>
    <w:lvl w:ilvl="3">
      <w:start w:val="1"/>
      <w:numFmt w:val="lowerLetter"/>
      <w:pStyle w:val="Heading41"/>
      <w:lvlText w:val="%4)"/>
      <w:lvlJc w:val="left"/>
      <w:pPr>
        <w:tabs>
          <w:tab w:val="num" w:pos="3960"/>
        </w:tabs>
        <w:ind w:left="3960" w:hanging="720"/>
      </w:pPr>
      <w:rPr>
        <w:rFonts w:cs="Times New Roman" w:hint="default"/>
      </w:rPr>
    </w:lvl>
    <w:lvl w:ilvl="4">
      <w:start w:val="1"/>
      <w:numFmt w:val="lowerRoman"/>
      <w:pStyle w:val="Heading51"/>
      <w:lvlText w:val="(%5)"/>
      <w:lvlJc w:val="left"/>
      <w:pPr>
        <w:tabs>
          <w:tab w:val="num" w:pos="5760"/>
        </w:tabs>
        <w:ind w:left="5760" w:hanging="1080"/>
      </w:pPr>
      <w:rPr>
        <w:rFonts w:cs="Times New Roman" w:hint="default"/>
      </w:rPr>
    </w:lvl>
    <w:lvl w:ilvl="5">
      <w:start w:val="1"/>
      <w:numFmt w:val="decimal"/>
      <w:lvlText w:val="%1.%2.%3.%4.%5.%6."/>
      <w:lvlJc w:val="left"/>
      <w:pPr>
        <w:tabs>
          <w:tab w:val="num" w:pos="7200"/>
        </w:tabs>
        <w:ind w:left="7200" w:hanging="1080"/>
      </w:pPr>
      <w:rPr>
        <w:rFonts w:cs="Times New Roman" w:hint="default"/>
      </w:rPr>
    </w:lvl>
    <w:lvl w:ilvl="6">
      <w:start w:val="1"/>
      <w:numFmt w:val="decimal"/>
      <w:lvlText w:val="%1.%2.%3.%4.%5.%6.%7."/>
      <w:lvlJc w:val="left"/>
      <w:pPr>
        <w:tabs>
          <w:tab w:val="num" w:pos="9000"/>
        </w:tabs>
        <w:ind w:left="9000" w:hanging="1440"/>
      </w:pPr>
      <w:rPr>
        <w:rFonts w:cs="Times New Roman" w:hint="default"/>
      </w:rPr>
    </w:lvl>
    <w:lvl w:ilvl="7">
      <w:start w:val="1"/>
      <w:numFmt w:val="decimal"/>
      <w:lvlText w:val="%1.%2.%3.%4.%5.%6.%7.%8."/>
      <w:lvlJc w:val="left"/>
      <w:pPr>
        <w:tabs>
          <w:tab w:val="num" w:pos="10440"/>
        </w:tabs>
        <w:ind w:left="10440" w:hanging="1440"/>
      </w:pPr>
      <w:rPr>
        <w:rFonts w:cs="Times New Roman" w:hint="default"/>
      </w:rPr>
    </w:lvl>
    <w:lvl w:ilvl="8">
      <w:start w:val="1"/>
      <w:numFmt w:val="decimal"/>
      <w:lvlText w:val="%1.%2.%3.%4.%5.%6.%7.%8.%9."/>
      <w:lvlJc w:val="left"/>
      <w:pPr>
        <w:tabs>
          <w:tab w:val="num" w:pos="12240"/>
        </w:tabs>
        <w:ind w:left="12240" w:hanging="1800"/>
      </w:pPr>
      <w:rPr>
        <w:rFonts w:cs="Times New Roman" w:hint="default"/>
      </w:rPr>
    </w:lvl>
  </w:abstractNum>
  <w:abstractNum w:abstractNumId="12" w15:restartNumberingAfterBreak="0">
    <w:nsid w:val="1C7C7609"/>
    <w:multiLevelType w:val="multilevel"/>
    <w:tmpl w:val="30E2DAB4"/>
    <w:lvl w:ilvl="0">
      <w:start w:val="1"/>
      <w:numFmt w:val="decimal"/>
      <w:lvlText w:val="%1.0"/>
      <w:lvlJc w:val="left"/>
      <w:pPr>
        <w:tabs>
          <w:tab w:val="num" w:pos="720"/>
        </w:tabs>
        <w:ind w:left="720" w:hanging="720"/>
      </w:pPr>
      <w:rPr>
        <w:rFonts w:ascii="Arial" w:hAnsi="Arial" w:cs="Arial" w:hint="default"/>
        <w:b/>
        <w:i w:val="0"/>
        <w:sz w:val="28"/>
      </w:rPr>
    </w:lvl>
    <w:lvl w:ilvl="1">
      <w:start w:val="1"/>
      <w:numFmt w:val="decimal"/>
      <w:lvlText w:val="%1.%2"/>
      <w:lvlJc w:val="left"/>
      <w:pPr>
        <w:tabs>
          <w:tab w:val="num" w:pos="720"/>
        </w:tabs>
        <w:ind w:left="720" w:hanging="720"/>
      </w:pPr>
      <w:rPr>
        <w:rFonts w:ascii="Arial" w:hAnsi="Arial" w:cs="Arial" w:hint="default"/>
        <w:b/>
        <w:i w:val="0"/>
        <w:sz w:val="28"/>
      </w:rPr>
    </w:lvl>
    <w:lvl w:ilvl="2">
      <w:start w:val="1"/>
      <w:numFmt w:val="decimal"/>
      <w:lvlText w:val="%1.%2.%3"/>
      <w:lvlJc w:val="left"/>
      <w:pPr>
        <w:tabs>
          <w:tab w:val="num" w:pos="1080"/>
        </w:tabs>
        <w:ind w:left="1080" w:hanging="1080"/>
      </w:pPr>
      <w:rPr>
        <w:rFonts w:ascii="Arial" w:hAnsi="Arial" w:cs="Arial" w:hint="default"/>
        <w:b/>
        <w:i w:val="0"/>
        <w:sz w:val="24"/>
      </w:rPr>
    </w:lvl>
    <w:lvl w:ilvl="3">
      <w:start w:val="1"/>
      <w:numFmt w:val="decimal"/>
      <w:lvlText w:val="%1.%2.%3.%4"/>
      <w:lvlJc w:val="left"/>
      <w:pPr>
        <w:tabs>
          <w:tab w:val="num" w:pos="1296"/>
        </w:tabs>
        <w:ind w:left="1296" w:hanging="1296"/>
      </w:pPr>
      <w:rPr>
        <w:rFonts w:ascii="Arial" w:hAnsi="Arial" w:cs="Arial" w:hint="default"/>
        <w:b/>
        <w:i w:val="0"/>
        <w:sz w:val="24"/>
      </w:rPr>
    </w:lvl>
    <w:lvl w:ilvl="4">
      <w:start w:val="1"/>
      <w:numFmt w:val="decimal"/>
      <w:lvlRestart w:val="0"/>
      <w:lvlText w:val="%1.%2.%3.%4.%5"/>
      <w:lvlJc w:val="left"/>
      <w:pPr>
        <w:tabs>
          <w:tab w:val="num" w:pos="720"/>
        </w:tabs>
        <w:ind w:left="720" w:hanging="720"/>
      </w:pPr>
      <w:rPr>
        <w:rFonts w:ascii="Arial" w:hAnsi="Arial" w:cs="Arial" w:hint="default"/>
        <w:b/>
        <w:i w:val="0"/>
        <w:sz w:val="22"/>
        <w:szCs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3" w15:restartNumberingAfterBreak="0">
    <w:nsid w:val="275C1DA0"/>
    <w:multiLevelType w:val="hybridMultilevel"/>
    <w:tmpl w:val="3E521AD8"/>
    <w:lvl w:ilvl="0" w:tplc="35FC64FA">
      <w:start w:val="1"/>
      <w:numFmt w:val="bullet"/>
      <w:pStyle w:val="BodyTextBulletL2"/>
      <w:lvlText w:val=""/>
      <w:lvlJc w:val="left"/>
      <w:pPr>
        <w:tabs>
          <w:tab w:val="num" w:pos="2707"/>
        </w:tabs>
        <w:ind w:left="2707" w:hanging="547"/>
      </w:pPr>
      <w:rPr>
        <w:rFonts w:ascii="Symbol" w:hAnsi="Symbol" w:hint="default"/>
      </w:rPr>
    </w:lvl>
    <w:lvl w:ilvl="1" w:tplc="04090003" w:tentative="1">
      <w:start w:val="1"/>
      <w:numFmt w:val="bullet"/>
      <w:pStyle w:val="TableLevel2Numbered"/>
      <w:lvlText w:val="o"/>
      <w:lvlJc w:val="left"/>
      <w:pPr>
        <w:tabs>
          <w:tab w:val="num" w:pos="1440"/>
        </w:tabs>
        <w:ind w:left="1440" w:hanging="360"/>
      </w:pPr>
      <w:rPr>
        <w:rFonts w:ascii="Courier New" w:hAnsi="Courier New" w:hint="default"/>
      </w:rPr>
    </w:lvl>
    <w:lvl w:ilvl="2" w:tplc="04090005" w:tentative="1">
      <w:start w:val="1"/>
      <w:numFmt w:val="bullet"/>
      <w:pStyle w:val="TableLevel3Numbered"/>
      <w:lvlText w:val=""/>
      <w:lvlJc w:val="left"/>
      <w:pPr>
        <w:tabs>
          <w:tab w:val="num" w:pos="2160"/>
        </w:tabs>
        <w:ind w:left="2160" w:hanging="360"/>
      </w:pPr>
      <w:rPr>
        <w:rFonts w:ascii="Wingdings" w:hAnsi="Wingdings" w:hint="default"/>
      </w:rPr>
    </w:lvl>
    <w:lvl w:ilvl="3" w:tplc="04090001" w:tentative="1">
      <w:start w:val="1"/>
      <w:numFmt w:val="bullet"/>
      <w:pStyle w:val="TableLevel4Numbered"/>
      <w:lvlText w:val=""/>
      <w:lvlJc w:val="left"/>
      <w:pPr>
        <w:tabs>
          <w:tab w:val="num" w:pos="2880"/>
        </w:tabs>
        <w:ind w:left="2880" w:hanging="360"/>
      </w:pPr>
      <w:rPr>
        <w:rFonts w:ascii="Symbol" w:hAnsi="Symbol" w:hint="default"/>
      </w:rPr>
    </w:lvl>
    <w:lvl w:ilvl="4" w:tplc="04090003" w:tentative="1">
      <w:start w:val="1"/>
      <w:numFmt w:val="bullet"/>
      <w:pStyle w:val="TableLevel5Numbered"/>
      <w:lvlText w:val="o"/>
      <w:lvlJc w:val="left"/>
      <w:pPr>
        <w:tabs>
          <w:tab w:val="num" w:pos="3600"/>
        </w:tabs>
        <w:ind w:left="3600" w:hanging="360"/>
      </w:pPr>
      <w:rPr>
        <w:rFonts w:ascii="Courier New" w:hAnsi="Courier New" w:hint="default"/>
      </w:rPr>
    </w:lvl>
    <w:lvl w:ilvl="5" w:tplc="04090005" w:tentative="1">
      <w:start w:val="1"/>
      <w:numFmt w:val="bullet"/>
      <w:pStyle w:val="TableLevel6Numbered"/>
      <w:lvlText w:val=""/>
      <w:lvlJc w:val="left"/>
      <w:pPr>
        <w:tabs>
          <w:tab w:val="num" w:pos="4320"/>
        </w:tabs>
        <w:ind w:left="4320" w:hanging="360"/>
      </w:pPr>
      <w:rPr>
        <w:rFonts w:ascii="Wingdings" w:hAnsi="Wingdings" w:hint="default"/>
      </w:rPr>
    </w:lvl>
    <w:lvl w:ilvl="6" w:tplc="04090001" w:tentative="1">
      <w:start w:val="1"/>
      <w:numFmt w:val="bullet"/>
      <w:pStyle w:val="TableLevel7Numbered"/>
      <w:lvlText w:val=""/>
      <w:lvlJc w:val="left"/>
      <w:pPr>
        <w:tabs>
          <w:tab w:val="num" w:pos="5040"/>
        </w:tabs>
        <w:ind w:left="5040" w:hanging="360"/>
      </w:pPr>
      <w:rPr>
        <w:rFonts w:ascii="Symbol" w:hAnsi="Symbol" w:hint="default"/>
      </w:rPr>
    </w:lvl>
    <w:lvl w:ilvl="7" w:tplc="04090003" w:tentative="1">
      <w:start w:val="1"/>
      <w:numFmt w:val="bullet"/>
      <w:pStyle w:val="TableLevel8Numbered"/>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E106AF"/>
    <w:multiLevelType w:val="multilevel"/>
    <w:tmpl w:val="A13E4D1E"/>
    <w:lvl w:ilvl="0">
      <w:start w:val="1"/>
      <w:numFmt w:val="decimal"/>
      <w:lvlText w:val="%1.0"/>
      <w:lvlJc w:val="left"/>
      <w:pPr>
        <w:tabs>
          <w:tab w:val="num" w:pos="720"/>
        </w:tabs>
        <w:ind w:left="720" w:hanging="720"/>
      </w:pPr>
      <w:rPr>
        <w:rFonts w:ascii="Times New Roman Bold" w:hAnsi="Times New Roman Bold" w:cs="Times New Roman" w:hint="default"/>
        <w:b/>
        <w:i w:val="0"/>
        <w:sz w:val="28"/>
      </w:rPr>
    </w:lvl>
    <w:lvl w:ilvl="1">
      <w:start w:val="1"/>
      <w:numFmt w:val="decimal"/>
      <w:lvlText w:val="%1.%2"/>
      <w:lvlJc w:val="left"/>
      <w:pPr>
        <w:tabs>
          <w:tab w:val="num" w:pos="720"/>
        </w:tabs>
        <w:ind w:left="720" w:hanging="720"/>
      </w:pPr>
      <w:rPr>
        <w:rFonts w:ascii="Times New Roman Bold" w:hAnsi="Times New Roman Bold" w:cs="Times New Roman" w:hint="default"/>
        <w:b/>
        <w:i w:val="0"/>
        <w:sz w:val="28"/>
      </w:rPr>
    </w:lvl>
    <w:lvl w:ilvl="2">
      <w:start w:val="1"/>
      <w:numFmt w:val="decimal"/>
      <w:lvlText w:val="%1.%2.%3"/>
      <w:lvlJc w:val="left"/>
      <w:pPr>
        <w:tabs>
          <w:tab w:val="num" w:pos="1080"/>
        </w:tabs>
        <w:ind w:left="1080" w:hanging="1080"/>
      </w:pPr>
      <w:rPr>
        <w:rFonts w:ascii="Times New Roman" w:hAnsi="Times New Roman" w:cs="Times New Roman" w:hint="default"/>
        <w:b/>
        <w:i w:val="0"/>
        <w:sz w:val="24"/>
      </w:rPr>
    </w:lvl>
    <w:lvl w:ilvl="3">
      <w:start w:val="1"/>
      <w:numFmt w:val="decimal"/>
      <w:lvlText w:val="%1.%2.%3.%4"/>
      <w:lvlJc w:val="left"/>
      <w:pPr>
        <w:tabs>
          <w:tab w:val="num" w:pos="1296"/>
        </w:tabs>
        <w:ind w:left="1296" w:hanging="1296"/>
      </w:pPr>
      <w:rPr>
        <w:rFonts w:ascii="Times New Roman Bold" w:hAnsi="Times New Roman Bold" w:cs="Times New Roman" w:hint="default"/>
        <w:b/>
        <w:i w:val="0"/>
        <w:sz w:val="24"/>
      </w:rPr>
    </w:lvl>
    <w:lvl w:ilvl="4">
      <w:start w:val="1"/>
      <w:numFmt w:val="decimal"/>
      <w:lvlRestart w:val="0"/>
      <w:lvlText w:val="%1.%2.%3.%4.%5"/>
      <w:lvlJc w:val="left"/>
      <w:pPr>
        <w:tabs>
          <w:tab w:val="num" w:pos="720"/>
        </w:tabs>
        <w:ind w:left="720" w:hanging="720"/>
      </w:pPr>
      <w:rPr>
        <w:rFonts w:ascii="Times New Roman Bold" w:hAnsi="Times New Roman Bold" w:cs="Times New Roman" w:hint="default"/>
        <w:b/>
        <w:i w:val="0"/>
        <w:sz w:val="22"/>
        <w:szCs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5" w15:restartNumberingAfterBreak="0">
    <w:nsid w:val="34B41E48"/>
    <w:multiLevelType w:val="multilevel"/>
    <w:tmpl w:val="6F5808B8"/>
    <w:lvl w:ilvl="0">
      <w:start w:val="1"/>
      <w:numFmt w:val="decimal"/>
      <w:pStyle w:val="Head1-NoTOC"/>
      <w:lvlText w:val="%1.0"/>
      <w:lvlJc w:val="left"/>
      <w:pPr>
        <w:tabs>
          <w:tab w:val="num" w:pos="720"/>
        </w:tabs>
        <w:ind w:left="720" w:hanging="720"/>
      </w:pPr>
      <w:rPr>
        <w:rFonts w:ascii="Times New Roman Bold" w:hAnsi="Times New Roman Bold" w:cs="Times New Roman" w:hint="default"/>
        <w:b/>
        <w:i w:val="0"/>
        <w:sz w:val="28"/>
      </w:rPr>
    </w:lvl>
    <w:lvl w:ilvl="1">
      <w:start w:val="1"/>
      <w:numFmt w:val="decimal"/>
      <w:pStyle w:val="Head2-NoTOC"/>
      <w:lvlText w:val="%1.%2"/>
      <w:lvlJc w:val="left"/>
      <w:pPr>
        <w:tabs>
          <w:tab w:val="num" w:pos="720"/>
        </w:tabs>
        <w:ind w:left="720" w:hanging="720"/>
      </w:pPr>
      <w:rPr>
        <w:rFonts w:ascii="Times New Roman Bold" w:hAnsi="Times New Roman Bold" w:cs="Times New Roman" w:hint="default"/>
        <w:b/>
        <w:i w:val="0"/>
        <w:sz w:val="28"/>
      </w:rPr>
    </w:lvl>
    <w:lvl w:ilvl="2">
      <w:start w:val="1"/>
      <w:numFmt w:val="decimal"/>
      <w:pStyle w:val="Head3-NoTOC"/>
      <w:lvlText w:val="%1.%2.%3"/>
      <w:lvlJc w:val="left"/>
      <w:pPr>
        <w:tabs>
          <w:tab w:val="num" w:pos="1080"/>
        </w:tabs>
        <w:ind w:left="1080" w:hanging="1080"/>
      </w:pPr>
      <w:rPr>
        <w:rFonts w:ascii="Times New Roman" w:hAnsi="Times New Roman" w:cs="Times New Roman" w:hint="default"/>
        <w:b/>
        <w:i w:val="0"/>
        <w:sz w:val="24"/>
      </w:rPr>
    </w:lvl>
    <w:lvl w:ilvl="3">
      <w:start w:val="1"/>
      <w:numFmt w:val="decimal"/>
      <w:pStyle w:val="Head4-NoTOC"/>
      <w:lvlText w:val="%1.%2.%3.%4"/>
      <w:lvlJc w:val="left"/>
      <w:pPr>
        <w:tabs>
          <w:tab w:val="num" w:pos="1296"/>
        </w:tabs>
        <w:ind w:left="1296" w:hanging="1296"/>
      </w:pPr>
      <w:rPr>
        <w:rFonts w:ascii="Times New Roman Bold" w:hAnsi="Times New Roman Bold" w:cs="Times New Roman" w:hint="default"/>
        <w:b/>
        <w:i w:val="0"/>
        <w:sz w:val="24"/>
      </w:rPr>
    </w:lvl>
    <w:lvl w:ilvl="4">
      <w:start w:val="1"/>
      <w:numFmt w:val="none"/>
      <w:lvlRestart w:val="0"/>
      <w:lvlText w:val=""/>
      <w:lvlJc w:val="left"/>
      <w:pPr>
        <w:tabs>
          <w:tab w:val="num" w:pos="720"/>
        </w:tabs>
        <w:ind w:left="720" w:hanging="720"/>
      </w:pPr>
      <w:rPr>
        <w:rFonts w:ascii="Times New Roman" w:hAnsi="Times New Roman" w:cs="Times New Roman" w:hint="default"/>
        <w:b w:val="0"/>
        <w:i w:val="0"/>
        <w:sz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6" w15:restartNumberingAfterBreak="0">
    <w:nsid w:val="35C04937"/>
    <w:multiLevelType w:val="hybridMultilevel"/>
    <w:tmpl w:val="6F70A7F4"/>
    <w:lvl w:ilvl="0" w:tplc="E376DCA4">
      <w:start w:val="1"/>
      <w:numFmt w:val="bullet"/>
      <w:pStyle w:val="Table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A41137"/>
    <w:multiLevelType w:val="hybridMultilevel"/>
    <w:tmpl w:val="CC986B46"/>
    <w:lvl w:ilvl="0" w:tplc="E1B460C8">
      <w:start w:val="1"/>
      <w:numFmt w:val="bullet"/>
      <w:pStyle w:val="TableLevel1-2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3C7B07"/>
    <w:multiLevelType w:val="hybridMultilevel"/>
    <w:tmpl w:val="9E0A4B72"/>
    <w:lvl w:ilvl="0" w:tplc="A8122D98">
      <w:start w:val="1"/>
      <w:numFmt w:val="bullet"/>
      <w:pStyle w:val="BodyTextBullet"/>
      <w:lvlText w:val=""/>
      <w:lvlJc w:val="left"/>
      <w:pPr>
        <w:tabs>
          <w:tab w:val="num" w:pos="1627"/>
        </w:tabs>
        <w:ind w:left="1627" w:hanging="54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DB662E"/>
    <w:multiLevelType w:val="hybridMultilevel"/>
    <w:tmpl w:val="86D4E316"/>
    <w:lvl w:ilvl="0" w:tplc="7DCA13DC">
      <w:start w:val="1"/>
      <w:numFmt w:val="bullet"/>
      <w:pStyle w:val="BodyTextBulletL1"/>
      <w:lvlText w:val=""/>
      <w:lvlJc w:val="left"/>
      <w:pPr>
        <w:tabs>
          <w:tab w:val="num" w:pos="2160"/>
        </w:tabs>
        <w:ind w:left="2160" w:hanging="53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18728E"/>
    <w:multiLevelType w:val="hybridMultilevel"/>
    <w:tmpl w:val="1020FE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3F617A2"/>
    <w:multiLevelType w:val="hybridMultilevel"/>
    <w:tmpl w:val="41C0C5DE"/>
    <w:lvl w:ilvl="0" w:tplc="FFFFFFFF">
      <w:start w:val="1"/>
      <w:numFmt w:val="bullet"/>
      <w:pStyle w:val="BodyTextBulletL3"/>
      <w:lvlText w:val=""/>
      <w:lvlJc w:val="left"/>
      <w:pPr>
        <w:tabs>
          <w:tab w:val="num" w:pos="3240"/>
        </w:tabs>
        <w:ind w:left="3240" w:hanging="533"/>
      </w:pPr>
      <w:rPr>
        <w:rFonts w:ascii="Symbol" w:hAnsi="Symbol" w:hint="default"/>
      </w:rPr>
    </w:lvl>
    <w:lvl w:ilvl="1" w:tplc="FFFFFFFF" w:tentative="1">
      <w:start w:val="1"/>
      <w:numFmt w:val="bullet"/>
      <w:pStyle w:val="BodyLevel2Numbered"/>
      <w:lvlText w:val="o"/>
      <w:lvlJc w:val="left"/>
      <w:pPr>
        <w:tabs>
          <w:tab w:val="num" w:pos="1440"/>
        </w:tabs>
        <w:ind w:left="1440" w:hanging="360"/>
      </w:pPr>
      <w:rPr>
        <w:rFonts w:ascii="Courier New" w:hAnsi="Courier New" w:hint="default"/>
      </w:rPr>
    </w:lvl>
    <w:lvl w:ilvl="2" w:tplc="FFFFFFFF" w:tentative="1">
      <w:start w:val="1"/>
      <w:numFmt w:val="bullet"/>
      <w:pStyle w:val="BodyLevel3Numbered"/>
      <w:lvlText w:val=""/>
      <w:lvlJc w:val="left"/>
      <w:pPr>
        <w:tabs>
          <w:tab w:val="num" w:pos="2160"/>
        </w:tabs>
        <w:ind w:left="2160" w:hanging="360"/>
      </w:pPr>
      <w:rPr>
        <w:rFonts w:ascii="Wingdings" w:hAnsi="Wingdings" w:hint="default"/>
      </w:rPr>
    </w:lvl>
    <w:lvl w:ilvl="3" w:tplc="FFFFFFFF" w:tentative="1">
      <w:start w:val="1"/>
      <w:numFmt w:val="bullet"/>
      <w:pStyle w:val="BodyLevel4Numbered"/>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1"/>
  </w:num>
  <w:num w:numId="6">
    <w:abstractNumId w:val="0"/>
  </w:num>
  <w:num w:numId="7">
    <w:abstractNumId w:val="4"/>
  </w:num>
  <w:num w:numId="8">
    <w:abstractNumId w:val="3"/>
  </w:num>
  <w:num w:numId="9">
    <w:abstractNumId w:val="17"/>
  </w:num>
  <w:num w:numId="10">
    <w:abstractNumId w:val="10"/>
  </w:num>
  <w:num w:numId="11">
    <w:abstractNumId w:val="16"/>
  </w:num>
  <w:num w:numId="12">
    <w:abstractNumId w:val="12"/>
  </w:num>
  <w:num w:numId="13">
    <w:abstractNumId w:val="15"/>
  </w:num>
  <w:num w:numId="14">
    <w:abstractNumId w:val="18"/>
  </w:num>
  <w:num w:numId="15">
    <w:abstractNumId w:val="19"/>
  </w:num>
  <w:num w:numId="16">
    <w:abstractNumId w:val="13"/>
  </w:num>
  <w:num w:numId="17">
    <w:abstractNumId w:val="21"/>
  </w:num>
  <w:num w:numId="18">
    <w:abstractNumId w:val="4"/>
  </w:num>
  <w:num w:numId="19">
    <w:abstractNumId w:val="3"/>
  </w:num>
  <w:num w:numId="20">
    <w:abstractNumId w:val="6"/>
  </w:num>
  <w:num w:numId="21">
    <w:abstractNumId w:val="2"/>
  </w:num>
  <w:num w:numId="22">
    <w:abstractNumId w:val="1"/>
  </w:num>
  <w:num w:numId="23">
    <w:abstractNumId w:val="0"/>
  </w:num>
  <w:num w:numId="24">
    <w:abstractNumId w:val="8"/>
  </w:num>
  <w:num w:numId="25">
    <w:abstractNumId w:val="9"/>
  </w:num>
  <w:num w:numId="26">
    <w:abstractNumId w:val="11"/>
  </w:num>
  <w:num w:numId="27">
    <w:abstractNumId w:val="20"/>
  </w:num>
  <w:num w:numId="28">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linkStyles/>
  <w:doNotTrackMoves/>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584C"/>
    <w:rsid w:val="00001A45"/>
    <w:rsid w:val="000208E2"/>
    <w:rsid w:val="000817E6"/>
    <w:rsid w:val="000D2BC9"/>
    <w:rsid w:val="00120F38"/>
    <w:rsid w:val="00126F53"/>
    <w:rsid w:val="00140896"/>
    <w:rsid w:val="00154201"/>
    <w:rsid w:val="0016546C"/>
    <w:rsid w:val="00174BCD"/>
    <w:rsid w:val="0017769B"/>
    <w:rsid w:val="001A5B65"/>
    <w:rsid w:val="001A5D8D"/>
    <w:rsid w:val="001C5579"/>
    <w:rsid w:val="001D4380"/>
    <w:rsid w:val="001D60A1"/>
    <w:rsid w:val="001F1BCD"/>
    <w:rsid w:val="001F5E15"/>
    <w:rsid w:val="002272B0"/>
    <w:rsid w:val="002549C8"/>
    <w:rsid w:val="00286725"/>
    <w:rsid w:val="002A3A55"/>
    <w:rsid w:val="002B2A6E"/>
    <w:rsid w:val="002C1ABE"/>
    <w:rsid w:val="002F453E"/>
    <w:rsid w:val="00306947"/>
    <w:rsid w:val="003137BE"/>
    <w:rsid w:val="0034035A"/>
    <w:rsid w:val="00347F47"/>
    <w:rsid w:val="00371B92"/>
    <w:rsid w:val="00376119"/>
    <w:rsid w:val="00395471"/>
    <w:rsid w:val="00397D85"/>
    <w:rsid w:val="003B0B33"/>
    <w:rsid w:val="003D2878"/>
    <w:rsid w:val="00420A3A"/>
    <w:rsid w:val="00422264"/>
    <w:rsid w:val="00436A47"/>
    <w:rsid w:val="004444F5"/>
    <w:rsid w:val="004E4FD6"/>
    <w:rsid w:val="00545DD7"/>
    <w:rsid w:val="0055738B"/>
    <w:rsid w:val="005668CC"/>
    <w:rsid w:val="005A4229"/>
    <w:rsid w:val="005E001B"/>
    <w:rsid w:val="005E0357"/>
    <w:rsid w:val="005F4A6B"/>
    <w:rsid w:val="0066570E"/>
    <w:rsid w:val="006A2A2F"/>
    <w:rsid w:val="006B29C3"/>
    <w:rsid w:val="006C7254"/>
    <w:rsid w:val="006D1C61"/>
    <w:rsid w:val="006E373D"/>
    <w:rsid w:val="00700E42"/>
    <w:rsid w:val="00733F51"/>
    <w:rsid w:val="00742397"/>
    <w:rsid w:val="00750626"/>
    <w:rsid w:val="007C15E2"/>
    <w:rsid w:val="00807591"/>
    <w:rsid w:val="008534AF"/>
    <w:rsid w:val="00853ED5"/>
    <w:rsid w:val="00896140"/>
    <w:rsid w:val="008A0628"/>
    <w:rsid w:val="008A63DB"/>
    <w:rsid w:val="00921ABC"/>
    <w:rsid w:val="00925A8B"/>
    <w:rsid w:val="00940D1B"/>
    <w:rsid w:val="009814D0"/>
    <w:rsid w:val="009A2390"/>
    <w:rsid w:val="00A019B7"/>
    <w:rsid w:val="00A714D9"/>
    <w:rsid w:val="00A726D4"/>
    <w:rsid w:val="00AA6252"/>
    <w:rsid w:val="00AC4EB6"/>
    <w:rsid w:val="00AF2F6E"/>
    <w:rsid w:val="00B04457"/>
    <w:rsid w:val="00B12F5F"/>
    <w:rsid w:val="00B21E27"/>
    <w:rsid w:val="00B22E6A"/>
    <w:rsid w:val="00B63D52"/>
    <w:rsid w:val="00B874AD"/>
    <w:rsid w:val="00BA5ED4"/>
    <w:rsid w:val="00BB584C"/>
    <w:rsid w:val="00BC64EB"/>
    <w:rsid w:val="00BE7215"/>
    <w:rsid w:val="00C23E7F"/>
    <w:rsid w:val="00C513A6"/>
    <w:rsid w:val="00C54453"/>
    <w:rsid w:val="00C772D3"/>
    <w:rsid w:val="00CA4FCF"/>
    <w:rsid w:val="00CA7536"/>
    <w:rsid w:val="00D20ED5"/>
    <w:rsid w:val="00D3567F"/>
    <w:rsid w:val="00D5150A"/>
    <w:rsid w:val="00D5446C"/>
    <w:rsid w:val="00D5616D"/>
    <w:rsid w:val="00D65D0D"/>
    <w:rsid w:val="00D727AB"/>
    <w:rsid w:val="00DA0CBD"/>
    <w:rsid w:val="00DB3A6B"/>
    <w:rsid w:val="00DD3808"/>
    <w:rsid w:val="00DE58FC"/>
    <w:rsid w:val="00E86FD0"/>
    <w:rsid w:val="00EC06B5"/>
    <w:rsid w:val="00F375DC"/>
    <w:rsid w:val="00F459A1"/>
    <w:rsid w:val="00F82DEF"/>
    <w:rsid w:val="00F93BE7"/>
    <w:rsid w:val="00FE5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0D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2BC9"/>
    <w:pPr>
      <w:spacing w:after="160" w:line="259" w:lineRule="auto"/>
    </w:pPr>
    <w:rPr>
      <w:rFonts w:ascii="Calibri"/>
      <w:sz w:val="22"/>
      <w:szCs w:val="22"/>
    </w:rPr>
  </w:style>
  <w:style w:type="paragraph" w:styleId="Heading1">
    <w:name w:val="heading 1"/>
    <w:basedOn w:val="Normal"/>
    <w:next w:val="TableText"/>
    <w:link w:val="Heading1Char"/>
    <w:uiPriority w:val="99"/>
    <w:qFormat/>
    <w:rsid w:val="005E001B"/>
    <w:pPr>
      <w:keepNext/>
      <w:keepLines/>
      <w:spacing w:before="240" w:after="240"/>
      <w:outlineLvl w:val="0"/>
    </w:pPr>
    <w:rPr>
      <w:b/>
      <w:bCs/>
      <w:caps/>
      <w:kern w:val="32"/>
      <w:sz w:val="28"/>
      <w:szCs w:val="32"/>
    </w:rPr>
  </w:style>
  <w:style w:type="paragraph" w:styleId="Heading2">
    <w:name w:val="heading 2"/>
    <w:basedOn w:val="Heading1"/>
    <w:next w:val="TableText"/>
    <w:link w:val="Heading2Char"/>
    <w:uiPriority w:val="99"/>
    <w:qFormat/>
    <w:rsid w:val="005E001B"/>
    <w:pPr>
      <w:outlineLvl w:val="1"/>
    </w:pPr>
    <w:rPr>
      <w:bCs w:val="0"/>
      <w:iCs/>
      <w:caps w:val="0"/>
      <w:szCs w:val="28"/>
    </w:rPr>
  </w:style>
  <w:style w:type="paragraph" w:styleId="Heading3">
    <w:name w:val="heading 3"/>
    <w:basedOn w:val="Heading2"/>
    <w:next w:val="TableText"/>
    <w:link w:val="Heading3Char"/>
    <w:uiPriority w:val="99"/>
    <w:qFormat/>
    <w:rsid w:val="005E001B"/>
    <w:pPr>
      <w:outlineLvl w:val="2"/>
    </w:pPr>
    <w:rPr>
      <w:bCs/>
      <w:sz w:val="24"/>
      <w:szCs w:val="26"/>
    </w:rPr>
  </w:style>
  <w:style w:type="paragraph" w:styleId="Heading4">
    <w:name w:val="heading 4"/>
    <w:basedOn w:val="Heading3"/>
    <w:next w:val="TableText"/>
    <w:link w:val="Heading4Char"/>
    <w:uiPriority w:val="99"/>
    <w:qFormat/>
    <w:rsid w:val="005E001B"/>
    <w:pPr>
      <w:outlineLvl w:val="3"/>
    </w:pPr>
    <w:rPr>
      <w:bCs w:val="0"/>
      <w:i/>
      <w:szCs w:val="28"/>
    </w:rPr>
  </w:style>
  <w:style w:type="paragraph" w:styleId="Heading5">
    <w:name w:val="heading 5"/>
    <w:basedOn w:val="Normal"/>
    <w:next w:val="Normal"/>
    <w:link w:val="Heading5Char"/>
    <w:uiPriority w:val="99"/>
    <w:qFormat/>
    <w:rsid w:val="005E001B"/>
    <w:pPr>
      <w:keepNext/>
      <w:tabs>
        <w:tab w:val="num" w:pos="720"/>
      </w:tabs>
      <w:ind w:left="720" w:right="544" w:hanging="720"/>
      <w:outlineLvl w:val="4"/>
    </w:pPr>
    <w:rPr>
      <w:b/>
    </w:rPr>
  </w:style>
  <w:style w:type="paragraph" w:styleId="Heading6">
    <w:name w:val="heading 6"/>
    <w:basedOn w:val="Normal"/>
    <w:next w:val="Normal"/>
    <w:link w:val="Heading6Char"/>
    <w:uiPriority w:val="99"/>
    <w:qFormat/>
    <w:rsid w:val="005E001B"/>
    <w:pPr>
      <w:keepNext/>
      <w:numPr>
        <w:ilvl w:val="5"/>
        <w:numId w:val="20"/>
      </w:numPr>
      <w:tabs>
        <w:tab w:val="clear" w:pos="360"/>
        <w:tab w:val="num" w:pos="720"/>
      </w:tabs>
      <w:ind w:left="720" w:right="544" w:hanging="720"/>
      <w:outlineLvl w:val="5"/>
    </w:pPr>
    <w:rPr>
      <w:b/>
      <w:u w:val="single"/>
    </w:rPr>
  </w:style>
  <w:style w:type="paragraph" w:styleId="Heading7">
    <w:name w:val="heading 7"/>
    <w:basedOn w:val="Normal"/>
    <w:next w:val="Normal"/>
    <w:link w:val="Heading7Char"/>
    <w:uiPriority w:val="99"/>
    <w:qFormat/>
    <w:rsid w:val="005E001B"/>
    <w:pPr>
      <w:keepNext/>
      <w:numPr>
        <w:ilvl w:val="6"/>
        <w:numId w:val="20"/>
      </w:numPr>
      <w:tabs>
        <w:tab w:val="clear" w:pos="360"/>
        <w:tab w:val="num" w:pos="720"/>
      </w:tabs>
      <w:ind w:left="720" w:right="544" w:hanging="720"/>
      <w:outlineLvl w:val="6"/>
    </w:pPr>
    <w:rPr>
      <w:b/>
      <w:sz w:val="24"/>
    </w:rPr>
  </w:style>
  <w:style w:type="paragraph" w:styleId="Heading8">
    <w:name w:val="heading 8"/>
    <w:basedOn w:val="Normal"/>
    <w:next w:val="Normal"/>
    <w:link w:val="Heading8Char"/>
    <w:uiPriority w:val="99"/>
    <w:qFormat/>
    <w:rsid w:val="005E001B"/>
    <w:pPr>
      <w:numPr>
        <w:ilvl w:val="7"/>
        <w:numId w:val="20"/>
      </w:numPr>
      <w:tabs>
        <w:tab w:val="clear" w:pos="360"/>
        <w:tab w:val="num" w:pos="720"/>
      </w:tabs>
      <w:spacing w:before="240" w:after="60"/>
      <w:ind w:left="720" w:hanging="720"/>
      <w:outlineLvl w:val="7"/>
    </w:pPr>
    <w:rPr>
      <w:rFonts w:ascii="Times New Roman"/>
      <w:i/>
      <w:iCs/>
      <w:sz w:val="24"/>
    </w:rPr>
  </w:style>
  <w:style w:type="paragraph" w:styleId="Heading9">
    <w:name w:val="heading 9"/>
    <w:basedOn w:val="Normal"/>
    <w:next w:val="Normal"/>
    <w:link w:val="Heading9Char"/>
    <w:uiPriority w:val="99"/>
    <w:qFormat/>
    <w:rsid w:val="005E001B"/>
    <w:pPr>
      <w:numPr>
        <w:ilvl w:val="8"/>
        <w:numId w:val="20"/>
      </w:numPr>
      <w:tabs>
        <w:tab w:val="clear" w:pos="360"/>
        <w:tab w:val="num" w:pos="4320"/>
      </w:tabs>
      <w:spacing w:before="240" w:after="60"/>
      <w:ind w:left="4320" w:hanging="1440"/>
      <w:outlineLvl w:val="8"/>
    </w:pPr>
  </w:style>
  <w:style w:type="character" w:default="1" w:styleId="DefaultParagraphFont">
    <w:name w:val="Default Paragraph Font"/>
    <w:uiPriority w:val="1"/>
    <w:semiHidden/>
    <w:unhideWhenUsed/>
    <w:rsid w:val="000D2B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BC9"/>
  </w:style>
  <w:style w:type="character" w:customStyle="1" w:styleId="Heading1Char">
    <w:name w:val="Heading 1 Char"/>
    <w:link w:val="Heading1"/>
    <w:uiPriority w:val="99"/>
    <w:rsid w:val="001D60A1"/>
    <w:rPr>
      <w:rFonts w:ascii="Arial" w:hAnsi="Arial" w:cs="Arial"/>
      <w:b/>
      <w:bCs/>
      <w:caps/>
      <w:kern w:val="32"/>
      <w:sz w:val="32"/>
      <w:szCs w:val="32"/>
      <w:lang w:val="en-GB" w:eastAsia="en-US" w:bidi="ar-SA"/>
    </w:rPr>
  </w:style>
  <w:style w:type="character" w:customStyle="1" w:styleId="Heading2Char">
    <w:name w:val="Heading 2 Char"/>
    <w:link w:val="Heading2"/>
    <w:uiPriority w:val="9"/>
    <w:semiHidden/>
    <w:rsid w:val="00661477"/>
    <w:rPr>
      <w:rFonts w:ascii="Cambria" w:eastAsia="Times New Roman" w:hAnsi="Cambria" w:cs="Times New Roman"/>
      <w:b/>
      <w:bCs/>
      <w:i/>
      <w:iCs/>
      <w:sz w:val="28"/>
      <w:szCs w:val="28"/>
      <w:lang w:eastAsia="en-US"/>
    </w:rPr>
  </w:style>
  <w:style w:type="character" w:customStyle="1" w:styleId="Heading3Char">
    <w:name w:val="Heading 3 Char"/>
    <w:link w:val="Heading3"/>
    <w:uiPriority w:val="9"/>
    <w:semiHidden/>
    <w:rsid w:val="00661477"/>
    <w:rPr>
      <w:rFonts w:ascii="Cambria" w:eastAsia="Times New Roman" w:hAnsi="Cambria" w:cs="Times New Roman"/>
      <w:b/>
      <w:bCs/>
      <w:sz w:val="26"/>
      <w:szCs w:val="26"/>
      <w:lang w:eastAsia="en-US"/>
    </w:rPr>
  </w:style>
  <w:style w:type="character" w:customStyle="1" w:styleId="Heading4Char">
    <w:name w:val="Heading 4 Char"/>
    <w:link w:val="Heading4"/>
    <w:uiPriority w:val="9"/>
    <w:semiHidden/>
    <w:rsid w:val="00661477"/>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661477"/>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661477"/>
    <w:rPr>
      <w:rFonts w:ascii="Calibri" w:eastAsia="Times New Roman" w:hAnsi="Calibri" w:cs="Times New Roman"/>
      <w:b/>
      <w:bCs/>
      <w:lang w:eastAsia="en-US"/>
    </w:rPr>
  </w:style>
  <w:style w:type="character" w:customStyle="1" w:styleId="Heading7Char">
    <w:name w:val="Heading 7 Char"/>
    <w:link w:val="Heading7"/>
    <w:uiPriority w:val="9"/>
    <w:semiHidden/>
    <w:rsid w:val="00661477"/>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661477"/>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661477"/>
    <w:rPr>
      <w:rFonts w:ascii="Cambria" w:eastAsia="Times New Roman" w:hAnsi="Cambria" w:cs="Times New Roman"/>
      <w:lang w:eastAsia="en-US"/>
    </w:rPr>
  </w:style>
  <w:style w:type="paragraph" w:styleId="BalloonText">
    <w:name w:val="Balloon Text"/>
    <w:basedOn w:val="Normal"/>
    <w:link w:val="BalloonTextChar"/>
    <w:uiPriority w:val="99"/>
    <w:semiHidden/>
    <w:rsid w:val="001D60A1"/>
    <w:rPr>
      <w:rFonts w:ascii="Tahoma" w:hAnsi="Tahoma" w:cs="Tahoma"/>
      <w:sz w:val="16"/>
      <w:szCs w:val="16"/>
    </w:rPr>
  </w:style>
  <w:style w:type="character" w:customStyle="1" w:styleId="BalloonTextChar">
    <w:name w:val="Balloon Text Char"/>
    <w:link w:val="BalloonText"/>
    <w:uiPriority w:val="99"/>
    <w:semiHidden/>
    <w:rsid w:val="00661477"/>
    <w:rPr>
      <w:sz w:val="0"/>
      <w:szCs w:val="0"/>
      <w:lang w:eastAsia="en-US"/>
    </w:rPr>
  </w:style>
  <w:style w:type="paragraph" w:customStyle="1" w:styleId="BodyLevel1Numbered">
    <w:name w:val="Body Level 1 Numbered"/>
    <w:basedOn w:val="Normal"/>
    <w:uiPriority w:val="99"/>
    <w:rsid w:val="001D60A1"/>
    <w:pPr>
      <w:tabs>
        <w:tab w:val="num" w:pos="1627"/>
      </w:tabs>
      <w:spacing w:before="180" w:after="180"/>
      <w:ind w:left="1627" w:hanging="547"/>
    </w:pPr>
  </w:style>
  <w:style w:type="paragraph" w:styleId="BodyText">
    <w:name w:val="Body Text"/>
    <w:basedOn w:val="Normal"/>
    <w:link w:val="BodyTextChar"/>
    <w:uiPriority w:val="99"/>
    <w:semiHidden/>
    <w:rsid w:val="001D60A1"/>
    <w:pPr>
      <w:spacing w:before="180" w:after="180"/>
      <w:ind w:left="720"/>
    </w:pPr>
  </w:style>
  <w:style w:type="character" w:customStyle="1" w:styleId="BodyTextChar">
    <w:name w:val="Body Text Char"/>
    <w:link w:val="BodyText"/>
    <w:uiPriority w:val="99"/>
    <w:semiHidden/>
    <w:rsid w:val="00661477"/>
    <w:rPr>
      <w:rFonts w:ascii="Arial" w:hAnsi="Arial"/>
      <w:szCs w:val="24"/>
      <w:lang w:eastAsia="en-US"/>
    </w:rPr>
  </w:style>
  <w:style w:type="paragraph" w:customStyle="1" w:styleId="BodyLevel1Text">
    <w:name w:val="Body Level 1 Text"/>
    <w:basedOn w:val="BodyText"/>
    <w:uiPriority w:val="99"/>
    <w:rsid w:val="001D60A1"/>
    <w:pPr>
      <w:ind w:left="1620"/>
    </w:pPr>
  </w:style>
  <w:style w:type="paragraph" w:customStyle="1" w:styleId="BodyLevel2Numbered">
    <w:name w:val="Body Level 2 Numbered"/>
    <w:basedOn w:val="Normal"/>
    <w:uiPriority w:val="99"/>
    <w:rsid w:val="001D60A1"/>
    <w:pPr>
      <w:numPr>
        <w:ilvl w:val="1"/>
        <w:numId w:val="17"/>
      </w:numPr>
      <w:tabs>
        <w:tab w:val="clear" w:pos="1440"/>
        <w:tab w:val="num" w:pos="2160"/>
      </w:tabs>
      <w:spacing w:before="180" w:after="180"/>
      <w:ind w:left="2160" w:hanging="893"/>
    </w:pPr>
  </w:style>
  <w:style w:type="paragraph" w:customStyle="1" w:styleId="BodyLevel2Text">
    <w:name w:val="Body Level 2 Text"/>
    <w:basedOn w:val="BodyText"/>
    <w:uiPriority w:val="99"/>
    <w:rsid w:val="001D60A1"/>
    <w:pPr>
      <w:ind w:left="2160"/>
    </w:pPr>
  </w:style>
  <w:style w:type="paragraph" w:customStyle="1" w:styleId="BodyLevel3Numbered">
    <w:name w:val="Body Level 3 Numbered"/>
    <w:basedOn w:val="Normal"/>
    <w:uiPriority w:val="99"/>
    <w:rsid w:val="001D60A1"/>
    <w:pPr>
      <w:numPr>
        <w:ilvl w:val="2"/>
        <w:numId w:val="17"/>
      </w:numPr>
      <w:tabs>
        <w:tab w:val="clear" w:pos="2160"/>
        <w:tab w:val="num" w:pos="2707"/>
      </w:tabs>
      <w:spacing w:before="180" w:after="180"/>
      <w:ind w:left="2707" w:hanging="1080"/>
    </w:pPr>
  </w:style>
  <w:style w:type="paragraph" w:customStyle="1" w:styleId="BodyLevel3Text">
    <w:name w:val="Body Level 3 Text"/>
    <w:basedOn w:val="BodyText"/>
    <w:uiPriority w:val="99"/>
    <w:rsid w:val="001D60A1"/>
    <w:pPr>
      <w:ind w:left="2700"/>
    </w:pPr>
  </w:style>
  <w:style w:type="paragraph" w:customStyle="1" w:styleId="BodyLevel4Numbered">
    <w:name w:val="Body Level 4 Numbered"/>
    <w:basedOn w:val="Normal"/>
    <w:uiPriority w:val="99"/>
    <w:rsid w:val="001D60A1"/>
    <w:pPr>
      <w:numPr>
        <w:ilvl w:val="3"/>
        <w:numId w:val="17"/>
      </w:numPr>
      <w:tabs>
        <w:tab w:val="clear" w:pos="2880"/>
        <w:tab w:val="num" w:pos="3240"/>
      </w:tabs>
      <w:spacing w:before="180" w:after="180"/>
      <w:ind w:left="3240" w:hanging="1613"/>
    </w:pPr>
  </w:style>
  <w:style w:type="paragraph" w:customStyle="1" w:styleId="BodyLevel4Text">
    <w:name w:val="Body Level 4 Text"/>
    <w:basedOn w:val="BodyText"/>
    <w:uiPriority w:val="99"/>
    <w:rsid w:val="001D60A1"/>
    <w:pPr>
      <w:ind w:left="3240"/>
    </w:pPr>
  </w:style>
  <w:style w:type="paragraph" w:customStyle="1" w:styleId="BodyTextBullet">
    <w:name w:val="Body Text Bullet"/>
    <w:basedOn w:val="Normal"/>
    <w:uiPriority w:val="99"/>
    <w:rsid w:val="001D60A1"/>
    <w:pPr>
      <w:numPr>
        <w:numId w:val="14"/>
      </w:numPr>
      <w:tabs>
        <w:tab w:val="clear" w:pos="1627"/>
        <w:tab w:val="num" w:pos="1440"/>
      </w:tabs>
      <w:ind w:left="1440" w:hanging="360"/>
    </w:pPr>
  </w:style>
  <w:style w:type="paragraph" w:customStyle="1" w:styleId="BodyTextBulletL1">
    <w:name w:val="Body Text Bullet L1"/>
    <w:basedOn w:val="Normal"/>
    <w:uiPriority w:val="99"/>
    <w:rsid w:val="001D60A1"/>
    <w:pPr>
      <w:numPr>
        <w:numId w:val="15"/>
      </w:numPr>
      <w:ind w:hanging="360"/>
    </w:pPr>
  </w:style>
  <w:style w:type="paragraph" w:customStyle="1" w:styleId="BodyTextBulletL2">
    <w:name w:val="Body Text Bullet L2"/>
    <w:basedOn w:val="Normal"/>
    <w:uiPriority w:val="99"/>
    <w:semiHidden/>
    <w:rsid w:val="001D60A1"/>
    <w:pPr>
      <w:numPr>
        <w:numId w:val="16"/>
      </w:numPr>
      <w:ind w:hanging="367"/>
    </w:pPr>
  </w:style>
  <w:style w:type="paragraph" w:customStyle="1" w:styleId="BodyTextBulletL3">
    <w:name w:val="Body Text Bullet L3"/>
    <w:basedOn w:val="Normal"/>
    <w:uiPriority w:val="99"/>
    <w:semiHidden/>
    <w:rsid w:val="001D60A1"/>
    <w:pPr>
      <w:numPr>
        <w:numId w:val="17"/>
      </w:numPr>
      <w:ind w:hanging="360"/>
    </w:pPr>
  </w:style>
  <w:style w:type="paragraph" w:styleId="BodyTextIndent">
    <w:name w:val="Body Text Indent"/>
    <w:basedOn w:val="BodyText"/>
    <w:link w:val="BodyTextIndentChar"/>
    <w:uiPriority w:val="99"/>
    <w:semiHidden/>
    <w:rsid w:val="001D60A1"/>
    <w:pPr>
      <w:ind w:left="1080"/>
    </w:pPr>
  </w:style>
  <w:style w:type="character" w:customStyle="1" w:styleId="BodyTextIndentChar">
    <w:name w:val="Body Text Indent Char"/>
    <w:link w:val="BodyTextIndent"/>
    <w:uiPriority w:val="99"/>
    <w:semiHidden/>
    <w:rsid w:val="00661477"/>
    <w:rPr>
      <w:rFonts w:ascii="Arial" w:hAnsi="Arial"/>
      <w:szCs w:val="24"/>
      <w:lang w:eastAsia="en-US"/>
    </w:rPr>
  </w:style>
  <w:style w:type="paragraph" w:customStyle="1" w:styleId="Bullet1Table">
    <w:name w:val="Bullet 1 Table"/>
    <w:basedOn w:val="TableTextBullet"/>
    <w:next w:val="TableTextBullet"/>
    <w:uiPriority w:val="99"/>
    <w:semiHidden/>
    <w:rsid w:val="001D60A1"/>
  </w:style>
  <w:style w:type="character" w:styleId="CommentReference">
    <w:name w:val="annotation reference"/>
    <w:uiPriority w:val="99"/>
    <w:semiHidden/>
    <w:rsid w:val="001D60A1"/>
    <w:rPr>
      <w:rFonts w:cs="Times New Roman"/>
      <w:sz w:val="16"/>
      <w:szCs w:val="16"/>
    </w:rPr>
  </w:style>
  <w:style w:type="paragraph" w:styleId="Date">
    <w:name w:val="Date"/>
    <w:basedOn w:val="Normal"/>
    <w:next w:val="Normal"/>
    <w:link w:val="DateChar"/>
    <w:uiPriority w:val="99"/>
    <w:semiHidden/>
    <w:rsid w:val="001D60A1"/>
  </w:style>
  <w:style w:type="character" w:customStyle="1" w:styleId="DateChar">
    <w:name w:val="Date Char"/>
    <w:link w:val="Date"/>
    <w:uiPriority w:val="99"/>
    <w:semiHidden/>
    <w:rsid w:val="00661477"/>
    <w:rPr>
      <w:rFonts w:ascii="Arial" w:hAnsi="Arial"/>
      <w:szCs w:val="24"/>
      <w:lang w:eastAsia="en-US"/>
    </w:rPr>
  </w:style>
  <w:style w:type="paragraph" w:styleId="Footer">
    <w:name w:val="footer"/>
    <w:basedOn w:val="Normal"/>
    <w:link w:val="FooterChar"/>
    <w:uiPriority w:val="99"/>
    <w:rsid w:val="001D60A1"/>
    <w:pPr>
      <w:tabs>
        <w:tab w:val="center" w:pos="4680"/>
        <w:tab w:val="center" w:pos="7200"/>
        <w:tab w:val="right" w:pos="14400"/>
      </w:tabs>
    </w:pPr>
    <w:rPr>
      <w:i/>
      <w:sz w:val="18"/>
    </w:rPr>
  </w:style>
  <w:style w:type="character" w:customStyle="1" w:styleId="FooterChar">
    <w:name w:val="Footer Char"/>
    <w:link w:val="Footer"/>
    <w:uiPriority w:val="99"/>
    <w:locked/>
    <w:rsid w:val="00F375DC"/>
    <w:rPr>
      <w:rFonts w:ascii="Arial" w:hAnsi="Arial" w:cs="Times New Roman"/>
      <w:i/>
      <w:sz w:val="24"/>
      <w:szCs w:val="24"/>
      <w:lang w:val="en-GB" w:eastAsia="en-US"/>
    </w:rPr>
  </w:style>
  <w:style w:type="paragraph" w:customStyle="1" w:styleId="Head1-NoTOCor">
    <w:name w:val="Head 1 - No TOC or #"/>
    <w:basedOn w:val="Normal"/>
    <w:next w:val="TableText"/>
    <w:uiPriority w:val="99"/>
    <w:semiHidden/>
    <w:rsid w:val="001D60A1"/>
    <w:pPr>
      <w:keepNext/>
      <w:keepLines/>
      <w:spacing w:before="240" w:after="240"/>
    </w:pPr>
    <w:rPr>
      <w:rFonts w:ascii="Times New Roman Bold" w:hAnsi="Times New Roman Bold"/>
      <w:b/>
      <w:caps/>
      <w:sz w:val="28"/>
      <w:szCs w:val="28"/>
    </w:rPr>
  </w:style>
  <w:style w:type="paragraph" w:customStyle="1" w:styleId="Heading1Numbered">
    <w:name w:val="Heading 1 Numbered"/>
    <w:basedOn w:val="Normal"/>
    <w:next w:val="TableText"/>
    <w:uiPriority w:val="99"/>
    <w:rsid w:val="005E001B"/>
    <w:pPr>
      <w:keepNext/>
      <w:keepLines/>
      <w:spacing w:before="240" w:after="240"/>
      <w:outlineLvl w:val="0"/>
    </w:pPr>
    <w:rPr>
      <w:b/>
      <w:caps/>
    </w:rPr>
  </w:style>
  <w:style w:type="paragraph" w:customStyle="1" w:styleId="Head1-NoTOC">
    <w:name w:val="Head 1 # - No TOC"/>
    <w:basedOn w:val="Heading1Numbered"/>
    <w:next w:val="BodyText"/>
    <w:uiPriority w:val="99"/>
    <w:semiHidden/>
    <w:rsid w:val="001D60A1"/>
    <w:pPr>
      <w:numPr>
        <w:numId w:val="13"/>
      </w:numPr>
      <w:tabs>
        <w:tab w:val="clear" w:pos="720"/>
        <w:tab w:val="num" w:pos="2707"/>
      </w:tabs>
      <w:ind w:left="2707" w:hanging="547"/>
    </w:pPr>
  </w:style>
  <w:style w:type="paragraph" w:customStyle="1" w:styleId="Head2-NoTOCor">
    <w:name w:val="Head 2 - No TOC or #"/>
    <w:basedOn w:val="Normal"/>
    <w:next w:val="TableText"/>
    <w:uiPriority w:val="99"/>
    <w:semiHidden/>
    <w:rsid w:val="001D60A1"/>
    <w:pPr>
      <w:keepNext/>
      <w:keepLines/>
      <w:spacing w:before="240" w:after="240"/>
    </w:pPr>
    <w:rPr>
      <w:rFonts w:ascii="Times New Roman Bold" w:hAnsi="Times New Roman Bold"/>
      <w:b/>
      <w:sz w:val="28"/>
      <w:szCs w:val="28"/>
    </w:rPr>
  </w:style>
  <w:style w:type="paragraph" w:customStyle="1" w:styleId="Heading2Numbered">
    <w:name w:val="Heading 2 Numbered"/>
    <w:basedOn w:val="Normal"/>
    <w:next w:val="TableText"/>
    <w:uiPriority w:val="99"/>
    <w:rsid w:val="001D60A1"/>
    <w:pPr>
      <w:keepNext/>
      <w:keepLines/>
      <w:numPr>
        <w:ilvl w:val="1"/>
        <w:numId w:val="20"/>
      </w:numPr>
      <w:tabs>
        <w:tab w:val="clear" w:pos="360"/>
        <w:tab w:val="num" w:pos="720"/>
      </w:tabs>
      <w:spacing w:before="240" w:after="240"/>
      <w:ind w:left="720" w:hanging="720"/>
    </w:pPr>
    <w:rPr>
      <w:b/>
      <w:sz w:val="28"/>
    </w:rPr>
  </w:style>
  <w:style w:type="paragraph" w:customStyle="1" w:styleId="Head2-NoTOC">
    <w:name w:val="Head 2 # - No TOC"/>
    <w:basedOn w:val="Heading2Numbered"/>
    <w:next w:val="BodyText"/>
    <w:uiPriority w:val="99"/>
    <w:semiHidden/>
    <w:rsid w:val="001D60A1"/>
    <w:pPr>
      <w:numPr>
        <w:numId w:val="13"/>
      </w:numPr>
      <w:tabs>
        <w:tab w:val="clear" w:pos="720"/>
        <w:tab w:val="num" w:pos="1440"/>
      </w:tabs>
      <w:ind w:left="1440" w:hanging="360"/>
    </w:pPr>
  </w:style>
  <w:style w:type="paragraph" w:customStyle="1" w:styleId="Head3-NoTOCor">
    <w:name w:val="Head 3 - No TOC or #"/>
    <w:basedOn w:val="Normal"/>
    <w:next w:val="TableText"/>
    <w:uiPriority w:val="99"/>
    <w:semiHidden/>
    <w:rsid w:val="001D60A1"/>
    <w:pPr>
      <w:keepNext/>
      <w:keepLines/>
      <w:spacing w:before="240" w:after="240"/>
    </w:pPr>
    <w:rPr>
      <w:rFonts w:ascii="Times New Roman Bold" w:hAnsi="Times New Roman Bold"/>
      <w:b/>
      <w:sz w:val="24"/>
    </w:rPr>
  </w:style>
  <w:style w:type="paragraph" w:customStyle="1" w:styleId="Heading3Numbered">
    <w:name w:val="Heading 3 Numbered"/>
    <w:basedOn w:val="Heading2Numbered"/>
    <w:next w:val="TableText"/>
    <w:uiPriority w:val="99"/>
    <w:rsid w:val="001D60A1"/>
    <w:pPr>
      <w:numPr>
        <w:ilvl w:val="2"/>
      </w:numPr>
      <w:tabs>
        <w:tab w:val="clear" w:pos="360"/>
        <w:tab w:val="num" w:pos="1080"/>
      </w:tabs>
      <w:ind w:left="1080" w:hanging="1080"/>
    </w:pPr>
  </w:style>
  <w:style w:type="paragraph" w:customStyle="1" w:styleId="Head3-NoTOC">
    <w:name w:val="Head 3 # - No TOC"/>
    <w:basedOn w:val="Heading3Numbered"/>
    <w:next w:val="BodyText"/>
    <w:uiPriority w:val="99"/>
    <w:semiHidden/>
    <w:rsid w:val="001D60A1"/>
    <w:pPr>
      <w:numPr>
        <w:numId w:val="13"/>
      </w:numPr>
      <w:tabs>
        <w:tab w:val="clear" w:pos="1080"/>
        <w:tab w:val="num" w:pos="2160"/>
      </w:tabs>
      <w:ind w:left="2160" w:hanging="360"/>
    </w:pPr>
  </w:style>
  <w:style w:type="paragraph" w:customStyle="1" w:styleId="Head4-NoTOCor">
    <w:name w:val="Head 4 - No TOC or #"/>
    <w:basedOn w:val="Heading4"/>
    <w:next w:val="TableText"/>
    <w:uiPriority w:val="99"/>
    <w:semiHidden/>
    <w:rsid w:val="001D60A1"/>
  </w:style>
  <w:style w:type="paragraph" w:customStyle="1" w:styleId="Heading4Numbered">
    <w:name w:val="Heading 4 Numbered"/>
    <w:basedOn w:val="Normal"/>
    <w:next w:val="TableText"/>
    <w:uiPriority w:val="99"/>
    <w:rsid w:val="001D60A1"/>
    <w:pPr>
      <w:keepNext/>
      <w:keepLines/>
      <w:numPr>
        <w:ilvl w:val="3"/>
        <w:numId w:val="20"/>
      </w:numPr>
      <w:tabs>
        <w:tab w:val="clear" w:pos="360"/>
        <w:tab w:val="num" w:pos="1296"/>
      </w:tabs>
      <w:spacing w:before="240" w:after="240"/>
      <w:ind w:left="1296" w:hanging="1296"/>
    </w:pPr>
    <w:rPr>
      <w:b/>
      <w:sz w:val="24"/>
    </w:rPr>
  </w:style>
  <w:style w:type="paragraph" w:customStyle="1" w:styleId="Head4-NoTOC">
    <w:name w:val="Head 4 # - No TOC"/>
    <w:basedOn w:val="Heading4Numbered"/>
    <w:next w:val="BodyText"/>
    <w:uiPriority w:val="99"/>
    <w:semiHidden/>
    <w:rsid w:val="001D60A1"/>
    <w:pPr>
      <w:numPr>
        <w:numId w:val="13"/>
      </w:numPr>
      <w:tabs>
        <w:tab w:val="clear" w:pos="1296"/>
        <w:tab w:val="num" w:pos="2880"/>
      </w:tabs>
      <w:ind w:left="2880" w:hanging="360"/>
    </w:pPr>
  </w:style>
  <w:style w:type="paragraph" w:styleId="Header">
    <w:name w:val="header"/>
    <w:basedOn w:val="Normal"/>
    <w:link w:val="HeaderChar"/>
    <w:uiPriority w:val="99"/>
    <w:semiHidden/>
    <w:rsid w:val="001D60A1"/>
    <w:pPr>
      <w:tabs>
        <w:tab w:val="right" w:pos="9360"/>
        <w:tab w:val="right" w:pos="14400"/>
      </w:tabs>
    </w:pPr>
    <w:rPr>
      <w:i/>
      <w:sz w:val="18"/>
    </w:rPr>
  </w:style>
  <w:style w:type="character" w:customStyle="1" w:styleId="HeaderChar">
    <w:name w:val="Header Char"/>
    <w:link w:val="Header"/>
    <w:uiPriority w:val="99"/>
    <w:semiHidden/>
    <w:rsid w:val="00661477"/>
    <w:rPr>
      <w:rFonts w:ascii="Arial" w:hAnsi="Arial"/>
      <w:szCs w:val="24"/>
      <w:lang w:eastAsia="en-US"/>
    </w:rPr>
  </w:style>
  <w:style w:type="paragraph" w:customStyle="1" w:styleId="Heading">
    <w:name w:val="Heading"/>
    <w:basedOn w:val="Normal"/>
    <w:uiPriority w:val="99"/>
    <w:rsid w:val="001D60A1"/>
    <w:pPr>
      <w:spacing w:before="240"/>
      <w:jc w:val="center"/>
    </w:pPr>
    <w:rPr>
      <w:b/>
      <w:caps/>
      <w:sz w:val="28"/>
    </w:rPr>
  </w:style>
  <w:style w:type="paragraph" w:customStyle="1" w:styleId="HeadingTable">
    <w:name w:val="Heading Table"/>
    <w:basedOn w:val="Normal"/>
    <w:uiPriority w:val="99"/>
    <w:rsid w:val="001D60A1"/>
    <w:pPr>
      <w:jc w:val="center"/>
    </w:pPr>
    <w:rPr>
      <w:b/>
    </w:rPr>
  </w:style>
  <w:style w:type="paragraph" w:styleId="TOC4">
    <w:name w:val="toc 4"/>
    <w:basedOn w:val="Normal"/>
    <w:next w:val="Normal"/>
    <w:autoRedefine/>
    <w:uiPriority w:val="99"/>
    <w:semiHidden/>
    <w:rsid w:val="001D60A1"/>
    <w:pPr>
      <w:ind w:left="660"/>
    </w:pPr>
  </w:style>
  <w:style w:type="paragraph" w:styleId="TOC5">
    <w:name w:val="toc 5"/>
    <w:basedOn w:val="Normal"/>
    <w:next w:val="Normal"/>
    <w:autoRedefine/>
    <w:uiPriority w:val="99"/>
    <w:semiHidden/>
    <w:rsid w:val="001D60A1"/>
    <w:pPr>
      <w:ind w:left="880"/>
    </w:pPr>
  </w:style>
  <w:style w:type="paragraph" w:styleId="TOC6">
    <w:name w:val="toc 6"/>
    <w:basedOn w:val="Normal"/>
    <w:next w:val="Normal"/>
    <w:autoRedefine/>
    <w:uiPriority w:val="99"/>
    <w:semiHidden/>
    <w:rsid w:val="001D60A1"/>
    <w:pPr>
      <w:ind w:left="1100"/>
    </w:pPr>
  </w:style>
  <w:style w:type="paragraph" w:styleId="TOC7">
    <w:name w:val="toc 7"/>
    <w:basedOn w:val="Normal"/>
    <w:next w:val="Normal"/>
    <w:autoRedefine/>
    <w:uiPriority w:val="99"/>
    <w:semiHidden/>
    <w:rsid w:val="001D60A1"/>
    <w:pPr>
      <w:ind w:left="1320"/>
    </w:pPr>
  </w:style>
  <w:style w:type="paragraph" w:styleId="TOC8">
    <w:name w:val="toc 8"/>
    <w:basedOn w:val="Normal"/>
    <w:next w:val="Normal"/>
    <w:autoRedefine/>
    <w:uiPriority w:val="99"/>
    <w:semiHidden/>
    <w:rsid w:val="001D60A1"/>
    <w:pPr>
      <w:ind w:left="1540"/>
    </w:pPr>
  </w:style>
  <w:style w:type="paragraph" w:styleId="TOC9">
    <w:name w:val="toc 9"/>
    <w:basedOn w:val="Normal"/>
    <w:next w:val="Normal"/>
    <w:autoRedefine/>
    <w:uiPriority w:val="99"/>
    <w:semiHidden/>
    <w:rsid w:val="001D60A1"/>
    <w:pPr>
      <w:ind w:left="1760"/>
    </w:pPr>
  </w:style>
  <w:style w:type="character" w:styleId="Hyperlink">
    <w:name w:val="Hyperlink"/>
    <w:uiPriority w:val="99"/>
    <w:rsid w:val="001D60A1"/>
    <w:rPr>
      <w:rFonts w:cs="Times New Roman"/>
      <w:color w:val="0000FF"/>
      <w:u w:val="single"/>
    </w:rPr>
  </w:style>
  <w:style w:type="paragraph" w:styleId="ListBullet">
    <w:name w:val="List Bullet"/>
    <w:basedOn w:val="BodyTextBullet"/>
    <w:uiPriority w:val="99"/>
    <w:semiHidden/>
    <w:rsid w:val="001D60A1"/>
  </w:style>
  <w:style w:type="paragraph" w:styleId="ListBullet2">
    <w:name w:val="List Bullet 2"/>
    <w:basedOn w:val="BodyTextBulletL1"/>
    <w:uiPriority w:val="99"/>
    <w:semiHidden/>
    <w:rsid w:val="001D60A1"/>
  </w:style>
  <w:style w:type="paragraph" w:styleId="Subtitle">
    <w:name w:val="Subtitle"/>
    <w:basedOn w:val="Normal"/>
    <w:link w:val="SubtitleChar"/>
    <w:uiPriority w:val="99"/>
    <w:qFormat/>
    <w:rsid w:val="005E001B"/>
    <w:pPr>
      <w:spacing w:before="240" w:after="240"/>
    </w:pPr>
    <w:rPr>
      <w:b/>
      <w:sz w:val="28"/>
    </w:rPr>
  </w:style>
  <w:style w:type="character" w:customStyle="1" w:styleId="SubtitleChar">
    <w:name w:val="Subtitle Char"/>
    <w:link w:val="Subtitle"/>
    <w:uiPriority w:val="11"/>
    <w:rsid w:val="00661477"/>
    <w:rPr>
      <w:rFonts w:ascii="Cambria" w:eastAsia="Times New Roman" w:hAnsi="Cambria" w:cs="Times New Roman"/>
      <w:sz w:val="24"/>
      <w:szCs w:val="24"/>
      <w:lang w:eastAsia="en-US"/>
    </w:rPr>
  </w:style>
  <w:style w:type="paragraph" w:styleId="CommentText">
    <w:name w:val="annotation text"/>
    <w:basedOn w:val="Normal"/>
    <w:link w:val="CommentTextChar"/>
    <w:uiPriority w:val="99"/>
    <w:semiHidden/>
    <w:rsid w:val="001D60A1"/>
    <w:rPr>
      <w:sz w:val="20"/>
      <w:szCs w:val="20"/>
    </w:rPr>
  </w:style>
  <w:style w:type="character" w:customStyle="1" w:styleId="CommentTextChar">
    <w:name w:val="Comment Text Char"/>
    <w:link w:val="CommentText"/>
    <w:uiPriority w:val="99"/>
    <w:semiHidden/>
    <w:locked/>
    <w:rsid w:val="00FE5C6B"/>
    <w:rPr>
      <w:rFonts w:ascii="Arial" w:hAnsi="Arial" w:cs="Times New Roman"/>
      <w:lang w:val="en-GB" w:eastAsia="en-US"/>
    </w:rPr>
  </w:style>
  <w:style w:type="paragraph" w:customStyle="1" w:styleId="TableLevel1Numbered">
    <w:name w:val="Table Level 1 Numbered"/>
    <w:basedOn w:val="Normal"/>
    <w:uiPriority w:val="99"/>
    <w:rsid w:val="001D60A1"/>
    <w:pPr>
      <w:tabs>
        <w:tab w:val="num" w:pos="720"/>
      </w:tabs>
      <w:ind w:left="720" w:hanging="504"/>
    </w:pPr>
  </w:style>
  <w:style w:type="paragraph" w:customStyle="1" w:styleId="TableLevel1-2Bullet">
    <w:name w:val="Table Level 1-2 Bullet"/>
    <w:basedOn w:val="Normal"/>
    <w:uiPriority w:val="99"/>
    <w:rsid w:val="001D60A1"/>
    <w:pPr>
      <w:numPr>
        <w:numId w:val="9"/>
      </w:numPr>
    </w:pPr>
  </w:style>
  <w:style w:type="paragraph" w:customStyle="1" w:styleId="TableLevel1-2Indent">
    <w:name w:val="Table Level 1-2 Indent"/>
    <w:basedOn w:val="Normal"/>
    <w:uiPriority w:val="99"/>
    <w:rsid w:val="001D60A1"/>
    <w:pPr>
      <w:ind w:left="720"/>
    </w:pPr>
  </w:style>
  <w:style w:type="paragraph" w:customStyle="1" w:styleId="TableLevel5Numbered">
    <w:name w:val="Table Level 5 Numbered"/>
    <w:basedOn w:val="Normal"/>
    <w:uiPriority w:val="99"/>
    <w:rsid w:val="001D60A1"/>
    <w:pPr>
      <w:numPr>
        <w:ilvl w:val="4"/>
        <w:numId w:val="16"/>
      </w:numPr>
      <w:tabs>
        <w:tab w:val="clear" w:pos="3600"/>
        <w:tab w:val="num" w:pos="1296"/>
      </w:tabs>
      <w:ind w:left="1296" w:hanging="576"/>
    </w:pPr>
  </w:style>
  <w:style w:type="paragraph" w:customStyle="1" w:styleId="TableLevel2Numbered">
    <w:name w:val="Table Level 2 Numbered"/>
    <w:basedOn w:val="Normal"/>
    <w:uiPriority w:val="99"/>
    <w:rsid w:val="001D60A1"/>
    <w:pPr>
      <w:numPr>
        <w:ilvl w:val="1"/>
        <w:numId w:val="16"/>
      </w:numPr>
      <w:tabs>
        <w:tab w:val="clear" w:pos="1440"/>
        <w:tab w:val="num" w:pos="720"/>
      </w:tabs>
      <w:ind w:left="720" w:hanging="504"/>
    </w:pPr>
  </w:style>
  <w:style w:type="paragraph" w:customStyle="1" w:styleId="TableLevel3-4Bullet">
    <w:name w:val="Table Level 3-4 Bullet"/>
    <w:basedOn w:val="Normal"/>
    <w:uiPriority w:val="99"/>
    <w:rsid w:val="001D60A1"/>
    <w:pPr>
      <w:numPr>
        <w:numId w:val="10"/>
      </w:numPr>
    </w:pPr>
  </w:style>
  <w:style w:type="paragraph" w:customStyle="1" w:styleId="TableLevel3-4Indent">
    <w:name w:val="Table Level 3-4 Indent"/>
    <w:basedOn w:val="Normal"/>
    <w:uiPriority w:val="99"/>
    <w:rsid w:val="001D60A1"/>
    <w:pPr>
      <w:ind w:left="1296"/>
    </w:pPr>
  </w:style>
  <w:style w:type="paragraph" w:customStyle="1" w:styleId="TableLevel3Numbered">
    <w:name w:val="Table Level 3 Numbered"/>
    <w:basedOn w:val="Normal"/>
    <w:uiPriority w:val="99"/>
    <w:rsid w:val="001D60A1"/>
    <w:pPr>
      <w:numPr>
        <w:ilvl w:val="2"/>
        <w:numId w:val="16"/>
      </w:numPr>
      <w:tabs>
        <w:tab w:val="clear" w:pos="2160"/>
        <w:tab w:val="num" w:pos="1296"/>
      </w:tabs>
      <w:ind w:left="1296" w:hanging="1080"/>
    </w:pPr>
  </w:style>
  <w:style w:type="paragraph" w:customStyle="1" w:styleId="TableText">
    <w:name w:val="Table Text"/>
    <w:basedOn w:val="Normal"/>
    <w:uiPriority w:val="99"/>
    <w:rsid w:val="001D60A1"/>
  </w:style>
  <w:style w:type="paragraph" w:customStyle="1" w:styleId="TableTextBullet">
    <w:name w:val="Table Text Bullet"/>
    <w:basedOn w:val="Normal"/>
    <w:uiPriority w:val="99"/>
    <w:rsid w:val="001D60A1"/>
    <w:pPr>
      <w:numPr>
        <w:numId w:val="11"/>
      </w:numPr>
    </w:pPr>
  </w:style>
  <w:style w:type="paragraph" w:styleId="Title">
    <w:name w:val="Title"/>
    <w:basedOn w:val="Normal"/>
    <w:next w:val="Normal"/>
    <w:link w:val="TitleChar"/>
    <w:uiPriority w:val="99"/>
    <w:qFormat/>
    <w:rsid w:val="005E001B"/>
    <w:pPr>
      <w:spacing w:before="240" w:after="240"/>
      <w:jc w:val="center"/>
    </w:pPr>
    <w:rPr>
      <w:b/>
      <w:bCs/>
      <w:caps/>
      <w:kern w:val="28"/>
      <w:sz w:val="32"/>
      <w:szCs w:val="32"/>
    </w:rPr>
  </w:style>
  <w:style w:type="character" w:customStyle="1" w:styleId="TitleChar">
    <w:name w:val="Title Char"/>
    <w:link w:val="Title"/>
    <w:uiPriority w:val="10"/>
    <w:rsid w:val="00661477"/>
    <w:rPr>
      <w:rFonts w:ascii="Cambria" w:eastAsia="Times New Roman" w:hAnsi="Cambria" w:cs="Times New Roman"/>
      <w:b/>
      <w:bCs/>
      <w:kern w:val="28"/>
      <w:sz w:val="32"/>
      <w:szCs w:val="32"/>
      <w:lang w:eastAsia="en-US"/>
    </w:rPr>
  </w:style>
  <w:style w:type="paragraph" w:styleId="TOC1">
    <w:name w:val="toc 1"/>
    <w:basedOn w:val="Normal"/>
    <w:next w:val="Normal"/>
    <w:uiPriority w:val="99"/>
    <w:rsid w:val="001D60A1"/>
    <w:rPr>
      <w:b/>
      <w:caps/>
    </w:rPr>
  </w:style>
  <w:style w:type="paragraph" w:styleId="TOC2">
    <w:name w:val="toc 2"/>
    <w:basedOn w:val="Normal"/>
    <w:next w:val="Normal"/>
    <w:uiPriority w:val="99"/>
    <w:semiHidden/>
    <w:rsid w:val="001D60A1"/>
    <w:pPr>
      <w:ind w:left="220"/>
    </w:pPr>
  </w:style>
  <w:style w:type="paragraph" w:styleId="TOC3">
    <w:name w:val="toc 3"/>
    <w:basedOn w:val="Normal"/>
    <w:next w:val="Normal"/>
    <w:uiPriority w:val="99"/>
    <w:semiHidden/>
    <w:rsid w:val="001D60A1"/>
    <w:pPr>
      <w:ind w:left="440"/>
    </w:pPr>
  </w:style>
  <w:style w:type="paragraph" w:customStyle="1" w:styleId="Bullet1Body">
    <w:name w:val="Bullet 1 Body"/>
    <w:basedOn w:val="BodyTextBullet"/>
    <w:next w:val="BodyTextBullet"/>
    <w:uiPriority w:val="99"/>
    <w:semiHidden/>
    <w:rsid w:val="001D60A1"/>
  </w:style>
  <w:style w:type="paragraph" w:customStyle="1" w:styleId="TableLevel4Numbered">
    <w:name w:val="Table Level 4 Numbered"/>
    <w:basedOn w:val="Normal"/>
    <w:uiPriority w:val="99"/>
    <w:rsid w:val="001D60A1"/>
    <w:pPr>
      <w:numPr>
        <w:ilvl w:val="3"/>
        <w:numId w:val="16"/>
      </w:numPr>
      <w:tabs>
        <w:tab w:val="clear" w:pos="2880"/>
        <w:tab w:val="num" w:pos="1296"/>
      </w:tabs>
      <w:ind w:left="1296" w:hanging="1080"/>
    </w:pPr>
  </w:style>
  <w:style w:type="paragraph" w:customStyle="1" w:styleId="TableLevel6Numbered">
    <w:name w:val="Table Level 6 Numbered"/>
    <w:basedOn w:val="Normal"/>
    <w:uiPriority w:val="99"/>
    <w:rsid w:val="001D60A1"/>
    <w:pPr>
      <w:numPr>
        <w:ilvl w:val="5"/>
        <w:numId w:val="16"/>
      </w:numPr>
      <w:tabs>
        <w:tab w:val="clear" w:pos="4320"/>
        <w:tab w:val="num" w:pos="1296"/>
      </w:tabs>
      <w:ind w:left="1296" w:hanging="576"/>
    </w:pPr>
  </w:style>
  <w:style w:type="paragraph" w:customStyle="1" w:styleId="TableLevel7Numbered">
    <w:name w:val="Table Level 7 Numbered"/>
    <w:basedOn w:val="Normal"/>
    <w:uiPriority w:val="99"/>
    <w:rsid w:val="001D60A1"/>
    <w:pPr>
      <w:numPr>
        <w:ilvl w:val="6"/>
        <w:numId w:val="16"/>
      </w:numPr>
      <w:tabs>
        <w:tab w:val="clear" w:pos="5040"/>
        <w:tab w:val="num" w:pos="1728"/>
      </w:tabs>
      <w:ind w:left="1728" w:hanging="432"/>
    </w:pPr>
  </w:style>
  <w:style w:type="paragraph" w:customStyle="1" w:styleId="TableLevel8Numbered">
    <w:name w:val="Table Level 8 Numbered"/>
    <w:basedOn w:val="Normal"/>
    <w:uiPriority w:val="99"/>
    <w:rsid w:val="001D60A1"/>
    <w:pPr>
      <w:numPr>
        <w:ilvl w:val="7"/>
        <w:numId w:val="16"/>
      </w:numPr>
      <w:tabs>
        <w:tab w:val="clear" w:pos="5760"/>
        <w:tab w:val="num" w:pos="1728"/>
      </w:tabs>
      <w:ind w:left="1728" w:hanging="432"/>
    </w:pPr>
  </w:style>
  <w:style w:type="paragraph" w:styleId="ListNumber">
    <w:name w:val="List Number"/>
    <w:basedOn w:val="Normal"/>
    <w:uiPriority w:val="99"/>
    <w:semiHidden/>
    <w:rsid w:val="001D60A1"/>
    <w:pPr>
      <w:tabs>
        <w:tab w:val="num" w:pos="360"/>
      </w:tabs>
      <w:ind w:left="360" w:hanging="360"/>
    </w:pPr>
  </w:style>
  <w:style w:type="paragraph" w:styleId="ListNumber2">
    <w:name w:val="List Number 2"/>
    <w:basedOn w:val="Normal"/>
    <w:uiPriority w:val="99"/>
    <w:semiHidden/>
    <w:rsid w:val="001D60A1"/>
    <w:pPr>
      <w:numPr>
        <w:numId w:val="21"/>
      </w:numPr>
    </w:pPr>
  </w:style>
  <w:style w:type="paragraph" w:styleId="ListNumber3">
    <w:name w:val="List Number 3"/>
    <w:basedOn w:val="Normal"/>
    <w:uiPriority w:val="99"/>
    <w:semiHidden/>
    <w:rsid w:val="001D60A1"/>
    <w:pPr>
      <w:numPr>
        <w:numId w:val="22"/>
      </w:numPr>
    </w:pPr>
  </w:style>
  <w:style w:type="paragraph" w:styleId="ListNumber4">
    <w:name w:val="List Number 4"/>
    <w:basedOn w:val="Normal"/>
    <w:uiPriority w:val="99"/>
    <w:semiHidden/>
    <w:rsid w:val="001D60A1"/>
    <w:pPr>
      <w:numPr>
        <w:numId w:val="23"/>
      </w:numPr>
    </w:pPr>
  </w:style>
  <w:style w:type="paragraph" w:styleId="ListBullet3">
    <w:name w:val="List Bullet 3"/>
    <w:basedOn w:val="Normal"/>
    <w:uiPriority w:val="99"/>
    <w:semiHidden/>
    <w:rsid w:val="001D60A1"/>
    <w:pPr>
      <w:numPr>
        <w:numId w:val="18"/>
      </w:numPr>
    </w:pPr>
  </w:style>
  <w:style w:type="paragraph" w:styleId="ListBullet4">
    <w:name w:val="List Bullet 4"/>
    <w:basedOn w:val="Normal"/>
    <w:uiPriority w:val="99"/>
    <w:semiHidden/>
    <w:rsid w:val="001D60A1"/>
    <w:pPr>
      <w:numPr>
        <w:numId w:val="19"/>
      </w:numPr>
    </w:pPr>
  </w:style>
  <w:style w:type="paragraph" w:styleId="ListContinue">
    <w:name w:val="List Continue"/>
    <w:basedOn w:val="Normal"/>
    <w:uiPriority w:val="99"/>
    <w:semiHidden/>
    <w:rsid w:val="001D60A1"/>
    <w:pPr>
      <w:ind w:left="360"/>
    </w:pPr>
  </w:style>
  <w:style w:type="paragraph" w:styleId="ListContinue2">
    <w:name w:val="List Continue 2"/>
    <w:basedOn w:val="Normal"/>
    <w:uiPriority w:val="99"/>
    <w:semiHidden/>
    <w:rsid w:val="001D60A1"/>
    <w:pPr>
      <w:ind w:left="720"/>
    </w:pPr>
  </w:style>
  <w:style w:type="paragraph" w:styleId="ListContinue3">
    <w:name w:val="List Continue 3"/>
    <w:basedOn w:val="Normal"/>
    <w:uiPriority w:val="99"/>
    <w:semiHidden/>
    <w:rsid w:val="001D60A1"/>
    <w:pPr>
      <w:ind w:left="1080"/>
    </w:pPr>
  </w:style>
  <w:style w:type="paragraph" w:styleId="ListContinue4">
    <w:name w:val="List Continue 4"/>
    <w:basedOn w:val="Normal"/>
    <w:uiPriority w:val="99"/>
    <w:semiHidden/>
    <w:rsid w:val="001D60A1"/>
    <w:pPr>
      <w:ind w:left="1440"/>
    </w:pPr>
  </w:style>
  <w:style w:type="character" w:customStyle="1" w:styleId="strikeout">
    <w:name w:val="strikeout"/>
    <w:uiPriority w:val="99"/>
    <w:rsid w:val="001D60A1"/>
    <w:rPr>
      <w:rFonts w:cs="Times New Roman"/>
      <w:strike/>
      <w:color w:val="FF0000"/>
    </w:rPr>
  </w:style>
  <w:style w:type="paragraph" w:customStyle="1" w:styleId="Revised-New">
    <w:name w:val="Revised - New"/>
    <w:basedOn w:val="Normal"/>
    <w:uiPriority w:val="99"/>
    <w:rsid w:val="001D60A1"/>
    <w:rPr>
      <w:b/>
      <w:color w:val="333399"/>
    </w:rPr>
  </w:style>
  <w:style w:type="character" w:customStyle="1" w:styleId="Revised-NewChar">
    <w:name w:val="Revised - New Char"/>
    <w:uiPriority w:val="99"/>
    <w:rsid w:val="001D60A1"/>
    <w:rPr>
      <w:rFonts w:ascii="Arial" w:hAnsi="Arial" w:cs="Times New Roman"/>
      <w:b/>
      <w:color w:val="333399"/>
      <w:sz w:val="22"/>
      <w:szCs w:val="22"/>
      <w:lang w:val="en-US" w:eastAsia="en-US" w:bidi="ar-SA"/>
    </w:rPr>
  </w:style>
  <w:style w:type="paragraph" w:customStyle="1" w:styleId="Heading5Numbered">
    <w:name w:val="Heading 5 Numbered"/>
    <w:basedOn w:val="Normal"/>
    <w:uiPriority w:val="99"/>
    <w:rsid w:val="001D60A1"/>
    <w:pPr>
      <w:numPr>
        <w:ilvl w:val="4"/>
        <w:numId w:val="20"/>
      </w:numPr>
      <w:tabs>
        <w:tab w:val="clear" w:pos="360"/>
        <w:tab w:val="num" w:pos="720"/>
      </w:tabs>
      <w:ind w:left="720" w:hanging="720"/>
    </w:pPr>
    <w:rPr>
      <w:b/>
    </w:rPr>
  </w:style>
  <w:style w:type="character" w:styleId="PageNumber">
    <w:name w:val="page number"/>
    <w:uiPriority w:val="99"/>
    <w:semiHidden/>
    <w:rsid w:val="001D60A1"/>
    <w:rPr>
      <w:rFonts w:cs="Times New Roman"/>
    </w:rPr>
  </w:style>
  <w:style w:type="paragraph" w:customStyle="1" w:styleId="ReverseIndent">
    <w:name w:val="Reverse Indent"/>
    <w:uiPriority w:val="99"/>
    <w:rsid w:val="001D60A1"/>
    <w:pPr>
      <w:spacing w:before="120" w:after="120"/>
      <w:ind w:left="720" w:hanging="504"/>
    </w:pPr>
    <w:rPr>
      <w:sz w:val="22"/>
      <w:szCs w:val="24"/>
      <w:lang w:eastAsia="en-US"/>
    </w:rPr>
  </w:style>
  <w:style w:type="paragraph" w:customStyle="1" w:styleId="TableRef">
    <w:name w:val="Table Ref #"/>
    <w:uiPriority w:val="99"/>
    <w:rsid w:val="001D60A1"/>
    <w:pPr>
      <w:spacing w:before="120" w:after="120"/>
    </w:pPr>
    <w:rPr>
      <w:rFonts w:ascii="Arial" w:hAnsi="Arial"/>
      <w:sz w:val="16"/>
      <w:szCs w:val="24"/>
      <w:lang w:val="en-US" w:eastAsia="en-US"/>
    </w:rPr>
  </w:style>
  <w:style w:type="paragraph" w:customStyle="1" w:styleId="TableComplyColYN">
    <w:name w:val="Table Comply Col (Y/N)"/>
    <w:uiPriority w:val="99"/>
    <w:rsid w:val="001D60A1"/>
    <w:pPr>
      <w:spacing w:before="120" w:after="120"/>
      <w:jc w:val="center"/>
    </w:pPr>
    <w:rPr>
      <w:sz w:val="22"/>
      <w:szCs w:val="24"/>
      <w:lang w:val="en-US" w:eastAsia="en-US"/>
    </w:rPr>
  </w:style>
  <w:style w:type="paragraph" w:customStyle="1" w:styleId="TableTextItalic">
    <w:name w:val="Table Text Italic"/>
    <w:basedOn w:val="TableText"/>
    <w:uiPriority w:val="99"/>
    <w:rsid w:val="001D60A1"/>
    <w:rPr>
      <w:i/>
    </w:rPr>
  </w:style>
  <w:style w:type="paragraph" w:customStyle="1" w:styleId="IT4SCoverONLY">
    <w:name w:val="IT4S Cover ONLY"/>
    <w:basedOn w:val="Normal"/>
    <w:uiPriority w:val="99"/>
    <w:rsid w:val="001D60A1"/>
    <w:pPr>
      <w:jc w:val="right"/>
    </w:pPr>
    <w:rPr>
      <w:rFonts w:ascii="Futura Bold" w:hAnsi="Futura Bold"/>
      <w:b/>
      <w:sz w:val="32"/>
    </w:rPr>
  </w:style>
  <w:style w:type="paragraph" w:customStyle="1" w:styleId="Disclaimer">
    <w:name w:val="Disclaimer"/>
    <w:basedOn w:val="Normal"/>
    <w:uiPriority w:val="99"/>
    <w:rsid w:val="001D60A1"/>
    <w:pPr>
      <w:spacing w:line="280" w:lineRule="exact"/>
    </w:pPr>
    <w:rPr>
      <w:b/>
      <w:i/>
    </w:rPr>
  </w:style>
  <w:style w:type="paragraph" w:customStyle="1" w:styleId="TOCTitleOnly">
    <w:name w:val="TOC Title Only"/>
    <w:basedOn w:val="Heading1"/>
    <w:uiPriority w:val="99"/>
    <w:rsid w:val="001D60A1"/>
    <w:pPr>
      <w:keepLines w:val="0"/>
      <w:spacing w:after="60"/>
      <w:outlineLvl w:val="9"/>
    </w:pPr>
    <w:rPr>
      <w:rFonts w:ascii="Futura Light" w:hAnsi="Futura Light"/>
      <w:bCs w:val="0"/>
      <w:caps w:val="0"/>
      <w:sz w:val="32"/>
      <w:szCs w:val="22"/>
    </w:rPr>
  </w:style>
  <w:style w:type="character" w:customStyle="1" w:styleId="RevisedtoNormal">
    <w:name w:val="Revised to Normal"/>
    <w:uiPriority w:val="99"/>
    <w:rsid w:val="001D60A1"/>
  </w:style>
  <w:style w:type="character" w:styleId="FollowedHyperlink">
    <w:name w:val="FollowedHyperlink"/>
    <w:uiPriority w:val="99"/>
    <w:semiHidden/>
    <w:rsid w:val="001D60A1"/>
    <w:rPr>
      <w:rFonts w:cs="Times New Roman"/>
      <w:color w:val="800080"/>
      <w:u w:val="single"/>
    </w:rPr>
  </w:style>
  <w:style w:type="paragraph" w:customStyle="1" w:styleId="StyleTitleLeftLeft032cm">
    <w:name w:val="Style Title + Left Left:  032 cm"/>
    <w:basedOn w:val="Title"/>
    <w:uiPriority w:val="99"/>
    <w:rsid w:val="001D60A1"/>
    <w:pPr>
      <w:ind w:left="181"/>
      <w:jc w:val="left"/>
    </w:pPr>
    <w:rPr>
      <w:szCs w:val="20"/>
    </w:rPr>
  </w:style>
  <w:style w:type="character" w:customStyle="1" w:styleId="TagRefNo">
    <w:name w:val="Tag_RefNo"/>
    <w:uiPriority w:val="99"/>
    <w:rsid w:val="001D60A1"/>
    <w:rPr>
      <w:rFonts w:cs="Arial"/>
      <w:b/>
      <w:vanish/>
      <w:color w:val="FFFFFF"/>
      <w:shd w:val="clear" w:color="auto" w:fill="99CCFF"/>
    </w:rPr>
  </w:style>
  <w:style w:type="paragraph" w:customStyle="1" w:styleId="BodyText1">
    <w:name w:val="Body Text1"/>
    <w:basedOn w:val="Normal"/>
    <w:uiPriority w:val="99"/>
    <w:rsid w:val="001D60A1"/>
    <w:pPr>
      <w:tabs>
        <w:tab w:val="left" w:pos="7200"/>
      </w:tabs>
      <w:jc w:val="both"/>
    </w:pPr>
    <w:rPr>
      <w:rFonts w:ascii="Times New Roman"/>
      <w:sz w:val="24"/>
    </w:rPr>
  </w:style>
  <w:style w:type="paragraph" w:customStyle="1" w:styleId="Heading11">
    <w:name w:val="Heading 11"/>
    <w:basedOn w:val="Normal"/>
    <w:next w:val="Normal"/>
    <w:uiPriority w:val="99"/>
    <w:rsid w:val="001D60A1"/>
    <w:pPr>
      <w:keepNext/>
      <w:numPr>
        <w:numId w:val="26"/>
      </w:numPr>
      <w:spacing w:before="240" w:after="240"/>
    </w:pPr>
    <w:rPr>
      <w:rFonts w:ascii="Times New Roman"/>
      <w:b/>
      <w:bCs/>
      <w:caps/>
      <w:sz w:val="24"/>
      <w:u w:val="single"/>
    </w:rPr>
  </w:style>
  <w:style w:type="paragraph" w:customStyle="1" w:styleId="Heading21">
    <w:name w:val="Heading 21"/>
    <w:basedOn w:val="Heading11"/>
    <w:next w:val="Normal"/>
    <w:uiPriority w:val="99"/>
    <w:rsid w:val="001D60A1"/>
    <w:pPr>
      <w:numPr>
        <w:ilvl w:val="1"/>
      </w:numPr>
      <w:tabs>
        <w:tab w:val="num" w:pos="1080"/>
        <w:tab w:val="num" w:pos="2127"/>
      </w:tabs>
      <w:spacing w:before="0"/>
    </w:pPr>
    <w:rPr>
      <w:b w:val="0"/>
      <w:caps w:val="0"/>
    </w:rPr>
  </w:style>
  <w:style w:type="paragraph" w:customStyle="1" w:styleId="Heading31">
    <w:name w:val="Heading 31"/>
    <w:basedOn w:val="BodyText1"/>
    <w:uiPriority w:val="99"/>
    <w:rsid w:val="001D60A1"/>
    <w:pPr>
      <w:numPr>
        <w:ilvl w:val="2"/>
        <w:numId w:val="26"/>
      </w:numPr>
      <w:tabs>
        <w:tab w:val="clear" w:pos="7200"/>
        <w:tab w:val="left" w:pos="709"/>
      </w:tabs>
    </w:pPr>
  </w:style>
  <w:style w:type="paragraph" w:customStyle="1" w:styleId="Heading41">
    <w:name w:val="Heading 41"/>
    <w:basedOn w:val="Heading31"/>
    <w:uiPriority w:val="99"/>
    <w:rsid w:val="001D60A1"/>
    <w:pPr>
      <w:numPr>
        <w:ilvl w:val="3"/>
      </w:numPr>
      <w:tabs>
        <w:tab w:val="clear" w:pos="709"/>
        <w:tab w:val="num" w:pos="1080"/>
      </w:tabs>
      <w:ind w:hanging="360"/>
    </w:pPr>
  </w:style>
  <w:style w:type="paragraph" w:customStyle="1" w:styleId="Heading51">
    <w:name w:val="Heading 51"/>
    <w:basedOn w:val="Heading31"/>
    <w:uiPriority w:val="99"/>
    <w:rsid w:val="001D60A1"/>
    <w:pPr>
      <w:numPr>
        <w:ilvl w:val="4"/>
      </w:numPr>
      <w:tabs>
        <w:tab w:val="num" w:pos="1080"/>
        <w:tab w:val="left" w:pos="2127"/>
      </w:tabs>
    </w:pPr>
  </w:style>
  <w:style w:type="paragraph" w:styleId="DocumentMap">
    <w:name w:val="Document Map"/>
    <w:basedOn w:val="Normal"/>
    <w:link w:val="DocumentMapChar"/>
    <w:uiPriority w:val="99"/>
    <w:semiHidden/>
    <w:rsid w:val="001D60A1"/>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661477"/>
    <w:rPr>
      <w:sz w:val="0"/>
      <w:szCs w:val="0"/>
      <w:lang w:eastAsia="en-US"/>
    </w:rPr>
  </w:style>
  <w:style w:type="paragraph" w:customStyle="1" w:styleId="StyleHeading1NumberedLeft0Firstline0">
    <w:name w:val="Style Heading 1 Numbered + Left:  0&quot; First line:  0&quot;"/>
    <w:basedOn w:val="Heading1Numbered"/>
    <w:uiPriority w:val="99"/>
    <w:rsid w:val="001D60A1"/>
    <w:rPr>
      <w:bCs/>
      <w:szCs w:val="20"/>
    </w:rPr>
  </w:style>
  <w:style w:type="paragraph" w:styleId="CommentSubject">
    <w:name w:val="annotation subject"/>
    <w:basedOn w:val="CommentText"/>
    <w:next w:val="CommentText"/>
    <w:link w:val="CommentSubjectChar"/>
    <w:uiPriority w:val="99"/>
    <w:semiHidden/>
    <w:rsid w:val="00FE5C6B"/>
    <w:rPr>
      <w:b/>
      <w:bCs/>
    </w:rPr>
  </w:style>
  <w:style w:type="character" w:customStyle="1" w:styleId="CommentSubjectChar">
    <w:name w:val="Comment Subject Char"/>
    <w:basedOn w:val="CommentTextChar"/>
    <w:link w:val="CommentSubject"/>
    <w:uiPriority w:val="99"/>
    <w:locked/>
    <w:rsid w:val="00FE5C6B"/>
    <w:rPr>
      <w:rFonts w:ascii="Arial" w:hAnsi="Arial" w:cs="Times New Roman"/>
      <w:lang w:val="en-GB" w:eastAsia="en-US"/>
    </w:rPr>
  </w:style>
  <w:style w:type="paragraph" w:styleId="FootnoteText">
    <w:name w:val="footnote text"/>
    <w:basedOn w:val="Normal"/>
    <w:link w:val="FootnoteTextChar"/>
    <w:uiPriority w:val="99"/>
    <w:semiHidden/>
    <w:rsid w:val="000208E2"/>
    <w:rPr>
      <w:sz w:val="20"/>
      <w:szCs w:val="20"/>
    </w:rPr>
  </w:style>
  <w:style w:type="character" w:customStyle="1" w:styleId="FootnoteTextChar">
    <w:name w:val="Footnote Text Char"/>
    <w:link w:val="FootnoteText"/>
    <w:uiPriority w:val="99"/>
    <w:semiHidden/>
    <w:locked/>
    <w:rsid w:val="000208E2"/>
    <w:rPr>
      <w:rFonts w:ascii="Arial" w:hAnsi="Arial" w:cs="Times New Roman"/>
      <w:lang w:val="en-GB" w:eastAsia="en-US"/>
    </w:rPr>
  </w:style>
  <w:style w:type="character" w:styleId="FootnoteReference">
    <w:name w:val="footnote reference"/>
    <w:uiPriority w:val="99"/>
    <w:semiHidden/>
    <w:rsid w:val="000208E2"/>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0DE29-B61F-440F-8C52-881DF9C7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2017-06-08T15:56:00Z</dcterms:created>
  <dcterms:modified xsi:type="dcterms:W3CDTF">2017-06-08T16:01:00Z</dcterms:modified>
</cp:coreProperties>
</file>